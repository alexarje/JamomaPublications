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Default Extension="pdf" ContentType="application/pdf"/>
  <Override PartName="/word/webSettings.xml" ContentType="application/vnd.openxmlformats-officedocument.wordprocessingml.webSettings+xml"/>
  <Override PartName="/word/header1.xml" ContentType="application/vnd.openxmlformats-officedocument.wordprocessingml.header+xml"/>
  <Default Extension="png" ContentType="image/png"/>
  <Override PartName="/word/embeddings/Microsoft_Equation1.bin" ContentType="application/vnd.openxmlformats-officedocument.oleObject"/>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E4324" w:rsidRPr="00601D00" w:rsidRDefault="00DE4324" w:rsidP="00E463FE">
      <w:pPr>
        <w:pStyle w:val="Title"/>
        <w:spacing w:before="440"/>
      </w:pPr>
      <w:r w:rsidRPr="00334C09">
        <w:t>Présentation</w:t>
      </w:r>
      <w:r>
        <w:t xml:space="preserve"> des textes POUR LES JIM</w:t>
      </w:r>
    </w:p>
    <w:tbl>
      <w:tblPr>
        <w:tblW w:w="0" w:type="auto"/>
        <w:tblInd w:w="108" w:type="dxa"/>
        <w:tblLook w:val="0000"/>
      </w:tblPr>
      <w:tblGrid>
        <w:gridCol w:w="3204"/>
        <w:gridCol w:w="3204"/>
        <w:gridCol w:w="3204"/>
      </w:tblGrid>
      <w:tr w:rsidR="00DE4324" w:rsidRPr="00601D00">
        <w:trPr>
          <w:trHeight w:val="20"/>
        </w:trPr>
        <w:tc>
          <w:tcPr>
            <w:tcW w:w="3204" w:type="dxa"/>
          </w:tcPr>
          <w:p w:rsidR="00DE4324" w:rsidRPr="00601D00" w:rsidRDefault="00797047">
            <w:pPr>
              <w:pStyle w:val="Author"/>
              <w:spacing w:before="0" w:after="0"/>
              <w:rPr>
                <w:lang w:val="fr-FR"/>
              </w:rPr>
            </w:pPr>
            <w:r>
              <w:rPr>
                <w:lang w:val="fr-FR"/>
              </w:rPr>
              <w:t>Julien Rabin</w:t>
            </w:r>
          </w:p>
        </w:tc>
        <w:tc>
          <w:tcPr>
            <w:tcW w:w="3204" w:type="dxa"/>
          </w:tcPr>
          <w:p w:rsidR="00DE4324" w:rsidRPr="00601D00" w:rsidRDefault="00DE4324">
            <w:pPr>
              <w:pStyle w:val="Author"/>
              <w:spacing w:before="0" w:after="0"/>
              <w:rPr>
                <w:lang w:val="fr-FR"/>
              </w:rPr>
            </w:pPr>
            <w:r w:rsidRPr="00601D00">
              <w:rPr>
                <w:lang w:val="fr-FR"/>
              </w:rPr>
              <w:t>Auteur2</w:t>
            </w:r>
          </w:p>
        </w:tc>
        <w:tc>
          <w:tcPr>
            <w:tcW w:w="3204" w:type="dxa"/>
          </w:tcPr>
          <w:p w:rsidR="00DE4324" w:rsidRPr="00601D00" w:rsidRDefault="00DE4324">
            <w:pPr>
              <w:pStyle w:val="Author"/>
              <w:spacing w:before="0" w:after="0"/>
              <w:rPr>
                <w:lang w:val="fr-FR"/>
              </w:rPr>
            </w:pPr>
            <w:r w:rsidRPr="00601D00">
              <w:rPr>
                <w:lang w:val="fr-FR"/>
              </w:rPr>
              <w:t>Auteur3</w:t>
            </w:r>
          </w:p>
        </w:tc>
      </w:tr>
      <w:tr w:rsidR="00DE4324" w:rsidRPr="00601D00">
        <w:trPr>
          <w:trHeight w:val="1130"/>
        </w:trPr>
        <w:tc>
          <w:tcPr>
            <w:tcW w:w="3204" w:type="dxa"/>
          </w:tcPr>
          <w:p w:rsidR="00797047" w:rsidRDefault="00797047">
            <w:pPr>
              <w:pStyle w:val="Affiliation"/>
              <w:rPr>
                <w:lang w:val="fr-FR"/>
              </w:rPr>
            </w:pPr>
            <w:r>
              <w:rPr>
                <w:lang w:val="fr-FR"/>
              </w:rPr>
              <w:t>Laboratoire MIAC, Équipe APP, Université Rennes 2</w:t>
            </w:r>
          </w:p>
          <w:p w:rsidR="00DE4324" w:rsidRPr="00601D00" w:rsidRDefault="00797047">
            <w:pPr>
              <w:pStyle w:val="Affiliation"/>
              <w:rPr>
                <w:rFonts w:ascii="Courier" w:hAnsi="Courier"/>
                <w:lang w:val="fr-FR"/>
              </w:rPr>
            </w:pPr>
            <w:r>
              <w:rPr>
                <w:lang w:val="fr-FR"/>
              </w:rPr>
              <w:t>julien.rabin@gmail.com</w:t>
            </w:r>
          </w:p>
        </w:tc>
        <w:tc>
          <w:tcPr>
            <w:tcW w:w="3204" w:type="dxa"/>
            <w:tcBorders>
              <w:bottom w:val="nil"/>
            </w:tcBorders>
          </w:tcPr>
          <w:p w:rsidR="00DE4324" w:rsidRPr="00601D00" w:rsidRDefault="00DE4324">
            <w:pPr>
              <w:pStyle w:val="Affiliation"/>
              <w:rPr>
                <w:lang w:val="fr-FR"/>
              </w:rPr>
            </w:pPr>
            <w:r w:rsidRPr="00601D00">
              <w:rPr>
                <w:lang w:val="fr-FR"/>
              </w:rPr>
              <w:t>Organisme</w:t>
            </w:r>
          </w:p>
          <w:p w:rsidR="00DE4324" w:rsidRPr="00601D00" w:rsidRDefault="00DE4324">
            <w:pPr>
              <w:pStyle w:val="Affiliation"/>
              <w:rPr>
                <w:rFonts w:ascii="Courier" w:hAnsi="Courier"/>
                <w:lang w:val="fr-FR"/>
              </w:rPr>
            </w:pPr>
            <w:r w:rsidRPr="00601D00">
              <w:rPr>
                <w:lang w:val="fr-FR"/>
              </w:rPr>
              <w:t>Adresse électronique</w:t>
            </w:r>
          </w:p>
        </w:tc>
        <w:tc>
          <w:tcPr>
            <w:tcW w:w="3204" w:type="dxa"/>
            <w:tcBorders>
              <w:bottom w:val="nil"/>
            </w:tcBorders>
          </w:tcPr>
          <w:p w:rsidR="00DE4324" w:rsidRPr="00601D00" w:rsidRDefault="00DE4324">
            <w:pPr>
              <w:pStyle w:val="Affiliation"/>
              <w:rPr>
                <w:lang w:val="fr-FR"/>
              </w:rPr>
            </w:pPr>
            <w:r w:rsidRPr="00601D00">
              <w:rPr>
                <w:lang w:val="fr-FR"/>
              </w:rPr>
              <w:t>Organisme</w:t>
            </w:r>
          </w:p>
          <w:p w:rsidR="00DE4324" w:rsidRPr="00601D00" w:rsidRDefault="00DE4324">
            <w:pPr>
              <w:pStyle w:val="Affiliation"/>
              <w:rPr>
                <w:lang w:val="fr-FR"/>
              </w:rPr>
            </w:pPr>
            <w:r w:rsidRPr="00601D00">
              <w:rPr>
                <w:lang w:val="fr-FR"/>
              </w:rPr>
              <w:t>Adresse électronique</w:t>
            </w:r>
          </w:p>
        </w:tc>
      </w:tr>
    </w:tbl>
    <w:p w:rsidR="00797047" w:rsidRDefault="00797047" w:rsidP="00DE4324">
      <w:pPr>
        <w:pStyle w:val="Author"/>
      </w:pPr>
    </w:p>
    <w:p w:rsidR="00DE4324" w:rsidRPr="00797047" w:rsidRDefault="00DE4324" w:rsidP="00797047">
      <w:pPr>
        <w:sectPr w:rsidR="00DE4324" w:rsidRPr="00797047">
          <w:headerReference w:type="even" r:id="rId6"/>
          <w:headerReference w:type="default" r:id="rId7"/>
          <w:type w:val="continuous"/>
          <w:pgSz w:w="11907" w:h="16840" w:code="9"/>
          <w:pgMar w:top="1134" w:right="1134" w:bottom="1701" w:left="1134" w:footer="964" w:gutter="0"/>
          <w:printerSettings r:id="rId8"/>
        </w:sectPr>
      </w:pPr>
    </w:p>
    <w:p w:rsidR="00DE4324" w:rsidRPr="00601D00" w:rsidRDefault="00DE4324">
      <w:pPr>
        <w:pStyle w:val="AbstractHeading"/>
      </w:pPr>
      <w:r w:rsidRPr="00601D00">
        <w:t>RÉSUMÉ</w:t>
      </w:r>
    </w:p>
    <w:p w:rsidR="00DE4324" w:rsidRPr="00601D00" w:rsidRDefault="00787DE4" w:rsidP="00DE4324">
      <w:pPr>
        <w:pStyle w:val="BodyText"/>
      </w:pPr>
      <w:bookmarkStart w:id="0" w:name="OLE_LINK1"/>
      <w:r>
        <w:t xml:space="preserve">Depuis 2005, </w:t>
      </w:r>
      <w:del w:id="1" w:author="Julien Rabin" w:date="2010-02-25T11:35:00Z">
        <w:r w:rsidDel="00A13FCA">
          <w:delText>la plateforme</w:delText>
        </w:r>
      </w:del>
      <w:ins w:id="2" w:author="Julien Rabin" w:date="2010-02-25T11:35:00Z">
        <w:r w:rsidR="00A13FCA">
          <w:t>le projet</w:t>
        </w:r>
      </w:ins>
      <w:r>
        <w:t xml:space="preserve"> </w:t>
      </w:r>
      <w:proofErr w:type="spellStart"/>
      <w:r>
        <w:t>Jamoma</w:t>
      </w:r>
      <w:proofErr w:type="spellEnd"/>
      <w:r>
        <w:t xml:space="preserve"> se définit comme une </w:t>
      </w:r>
      <w:r w:rsidR="00E463FE">
        <w:t>« </w:t>
      </w:r>
      <w:r>
        <w:t xml:space="preserve">plateforme </w:t>
      </w:r>
      <w:r w:rsidR="003073A8">
        <w:t xml:space="preserve">interactive </w:t>
      </w:r>
      <w:r>
        <w:t xml:space="preserve">pour la recherche et la performance </w:t>
      </w:r>
      <w:r w:rsidR="003073A8">
        <w:t>artistique »</w:t>
      </w:r>
      <w:r w:rsidR="003073A8">
        <w:rPr>
          <w:rStyle w:val="FootnoteReference"/>
        </w:rPr>
        <w:footnoteReference w:id="1"/>
      </w:r>
      <w:r>
        <w:t xml:space="preserve">. </w:t>
      </w:r>
      <w:r w:rsidR="00DC4F22">
        <w:t xml:space="preserve">Initialement </w:t>
      </w:r>
      <w:del w:id="3" w:author="Julien Rabin" w:date="2010-02-25T11:14:00Z">
        <w:r w:rsidR="00DC4F22" w:rsidDel="00612D00">
          <w:delText xml:space="preserve">envisagée sous la forme d’un ensemble de prescriptions pour la structuration et le développement de </w:delText>
        </w:r>
        <w:r w:rsidR="00DC4F22" w:rsidRPr="00DC4F22" w:rsidDel="00612D00">
          <w:rPr>
            <w:i/>
          </w:rPr>
          <w:delText>patchs</w:delText>
        </w:r>
        <w:r w:rsidR="00DC4F22" w:rsidDel="00612D00">
          <w:delText xml:space="preserve"> dans l’environnement de programmation Max/MSP et leur application au sein d’une collection de modules r</w:delText>
        </w:r>
        <w:r w:rsidR="00612D00" w:rsidDel="00612D00">
          <w:delText>éutilisables</w:delText>
        </w:r>
      </w:del>
      <w:ins w:id="4" w:author="Julien Rabin" w:date="2010-02-25T11:14:00Z">
        <w:r w:rsidR="0011075F">
          <w:t>caractérisé</w:t>
        </w:r>
      </w:ins>
      <w:ins w:id="5" w:author="Julien Rabin" w:date="2010-02-25T11:38:00Z">
        <w:r w:rsidR="0075624F">
          <w:t>e</w:t>
        </w:r>
      </w:ins>
      <w:ins w:id="6" w:author="Julien Rabin" w:date="2010-02-25T11:14:00Z">
        <w:r w:rsidR="00612D00">
          <w:t xml:space="preserve"> par le développement de modules</w:t>
        </w:r>
      </w:ins>
      <w:ins w:id="7" w:author="Julien Rabin" w:date="2010-02-25T11:15:00Z">
        <w:r w:rsidR="0011075F">
          <w:t xml:space="preserve"> utilisables au sein de l’environnement de programmation Max/MSP</w:t>
        </w:r>
      </w:ins>
      <w:r w:rsidR="00612D00">
        <w:t xml:space="preserve">, </w:t>
      </w:r>
      <w:del w:id="8" w:author="Julien Rabin" w:date="2010-02-25T11:38:00Z">
        <w:r w:rsidR="00612D00" w:rsidDel="0075624F">
          <w:delText>le projet</w:delText>
        </w:r>
      </w:del>
      <w:ins w:id="9" w:author="Julien Rabin" w:date="2010-02-25T11:38:00Z">
        <w:r w:rsidR="0075624F">
          <w:t>cette plateforme</w:t>
        </w:r>
      </w:ins>
      <w:r w:rsidR="00612D00">
        <w:t xml:space="preserve"> recouvre</w:t>
      </w:r>
      <w:r w:rsidR="00DC4F22">
        <w:t xml:space="preserve"> aujourd’hui différents</w:t>
      </w:r>
      <w:r w:rsidR="00612D00">
        <w:t xml:space="preserve"> efforts de développement</w:t>
      </w:r>
      <w:ins w:id="10" w:author="Julien Rabin" w:date="2010-02-25T11:39:00Z">
        <w:r w:rsidR="0075624F">
          <w:t xml:space="preserve"> menés parallèlement</w:t>
        </w:r>
      </w:ins>
      <w:ins w:id="11" w:author="Julien Rabin" w:date="2010-02-25T11:40:00Z">
        <w:r w:rsidR="0075624F">
          <w:t xml:space="preserve"> par ses auteurs</w:t>
        </w:r>
      </w:ins>
      <w:r w:rsidR="00612D00">
        <w:t>.</w:t>
      </w:r>
      <w:ins w:id="12" w:author="Julien Rabin" w:date="2010-02-25T11:40:00Z">
        <w:r w:rsidR="0075624F">
          <w:t xml:space="preserve"> En effet, depuis plusieurs mois ont </w:t>
        </w:r>
      </w:ins>
      <w:ins w:id="13" w:author="Julien Rabin" w:date="2010-02-25T11:41:00Z">
        <w:r w:rsidR="0075624F">
          <w:t>été engagés de</w:t>
        </w:r>
      </w:ins>
      <w:ins w:id="14" w:author="Julien Rabin" w:date="2010-02-25T11:43:00Z">
        <w:r w:rsidR="00D76454">
          <w:t xml:space="preserve"> </w:t>
        </w:r>
      </w:ins>
      <w:ins w:id="15" w:author="Julien Rabin" w:date="2010-02-25T11:41:00Z">
        <w:r w:rsidR="0075624F">
          <w:t>profonds changements dont les</w:t>
        </w:r>
      </w:ins>
    </w:p>
    <w:bookmarkEnd w:id="0"/>
    <w:p w:rsidR="00DE4324" w:rsidRPr="00601D00" w:rsidRDefault="00DE4324" w:rsidP="00E463FE">
      <w:pPr>
        <w:pStyle w:val="Heading1"/>
        <w:numPr>
          <w:numberingChange w:id="16" w:author="Julien Rabin" w:date="2010-02-25T11:53:00Z" w:original="%1:1:0:."/>
        </w:numPr>
      </w:pPr>
      <w:r w:rsidRPr="00601D00">
        <w:t>INTRODUCTION</w:t>
      </w:r>
    </w:p>
    <w:p w:rsidR="00DE4324" w:rsidRPr="00601D00" w:rsidRDefault="00D76454" w:rsidP="00D76454">
      <w:pPr>
        <w:pStyle w:val="BodyText"/>
        <w:numPr>
          <w:ins w:id="17" w:author="Unknown"/>
        </w:numPr>
      </w:pPr>
      <w:ins w:id="18" w:author="Julien Rabin" w:date="2010-02-25T11:44:00Z">
        <w:r>
          <w:t xml:space="preserve">Depuis 2005, le projet </w:t>
        </w:r>
        <w:proofErr w:type="spellStart"/>
        <w:r>
          <w:t>Jamoma</w:t>
        </w:r>
        <w:proofErr w:type="spellEnd"/>
        <w:r>
          <w:t xml:space="preserve"> se définit comme une « plateforme interactive pour la recherche et la performance artistique »</w:t>
        </w:r>
        <w:r>
          <w:rPr>
            <w:rStyle w:val="FootnoteReference"/>
          </w:rPr>
          <w:footnoteReference w:id="2"/>
        </w:r>
        <w:r>
          <w:t xml:space="preserve">. Initialement caractérisée par le développement de modules utilisables au sein de l’environnement de programmation Max/MSP, cette plateforme recouvre aujourd’hui différents efforts de développement menés parallèlement par ses auteurs. En effet, depuis plusieurs mois ont été engagés de profonds changements dont les </w:t>
        </w:r>
      </w:ins>
      <w:del w:id="22" w:author="Julien Rabin" w:date="2010-02-25T11:44:00Z">
        <w:r w:rsidR="00574F7F" w:rsidDel="00D76454">
          <w:delText xml:space="preserve">Au sein du projet Jamoma, ont été engagés depuis plusieurs mois de profonds changements, dont les </w:delText>
        </w:r>
      </w:del>
      <w:r w:rsidR="00574F7F">
        <w:t xml:space="preserve">conséquences </w:t>
      </w:r>
      <w:r w:rsidR="00E64417">
        <w:t xml:space="preserve">sont nombreuses, </w:t>
      </w:r>
      <w:r w:rsidR="00574F7F">
        <w:t xml:space="preserve">tant pour les développements </w:t>
      </w:r>
      <w:del w:id="23" w:author="Julien Rabin" w:date="2010-02-25T11:49:00Z">
        <w:r w:rsidR="00E64417" w:rsidDel="00406EDE">
          <w:delText>à venir</w:delText>
        </w:r>
      </w:del>
      <w:ins w:id="24" w:author="Julien Rabin" w:date="2010-02-25T11:49:00Z">
        <w:r w:rsidR="00406EDE">
          <w:t>futurs</w:t>
        </w:r>
      </w:ins>
      <w:r w:rsidR="00574F7F">
        <w:t xml:space="preserve"> que pour l’utilisation de la plateforme. </w:t>
      </w:r>
      <w:del w:id="25" w:author="Julien Rabin" w:date="2010-02-25T11:44:00Z">
        <w:r w:rsidR="00574F7F" w:rsidDel="00D76454">
          <w:delText xml:space="preserve">Son </w:delText>
        </w:r>
      </w:del>
      <w:ins w:id="26" w:author="Julien Rabin" w:date="2010-02-25T11:44:00Z">
        <w:r>
          <w:t xml:space="preserve">À l’approche de son </w:t>
        </w:r>
      </w:ins>
      <w:r w:rsidR="00574F7F">
        <w:t>cinquième anniversaire</w:t>
      </w:r>
      <w:del w:id="27" w:author="Julien Rabin" w:date="2010-02-25T11:44:00Z">
        <w:r w:rsidR="00574F7F" w:rsidDel="00D76454">
          <w:delText xml:space="preserve"> approchant</w:delText>
        </w:r>
      </w:del>
      <w:r w:rsidR="00574F7F">
        <w:t xml:space="preserve">, </w:t>
      </w:r>
      <w:r w:rsidR="00E64417">
        <w:t xml:space="preserve">il a donc semblé opportun d’offrir une vue d’ensemble </w:t>
      </w:r>
      <w:del w:id="28" w:author="Julien Rabin" w:date="2010-02-25T11:45:00Z">
        <w:r w:rsidR="00E64417" w:rsidDel="00D76454">
          <w:delText xml:space="preserve">de </w:delText>
        </w:r>
        <w:r w:rsidR="00797047" w:rsidDel="00D76454">
          <w:delText>cette dernière</w:delText>
        </w:r>
      </w:del>
      <w:ins w:id="29" w:author="Julien Rabin" w:date="2010-02-25T11:45:00Z">
        <w:r>
          <w:t xml:space="preserve">du projet </w:t>
        </w:r>
        <w:proofErr w:type="spellStart"/>
        <w:r>
          <w:t>Jamoma</w:t>
        </w:r>
      </w:ins>
      <w:proofErr w:type="spellEnd"/>
      <w:r w:rsidR="00E64417">
        <w:t xml:space="preserve">, de ses évolutions passées et à venir. Par </w:t>
      </w:r>
      <w:r w:rsidR="00DE4324">
        <w:t xml:space="preserve">ailleurs, </w:t>
      </w:r>
      <w:r w:rsidR="00E64417">
        <w:t xml:space="preserve">à l’occasion de cette édition des Journées d’Informatique Musicale, </w:t>
      </w:r>
      <w:r w:rsidR="00DE4324">
        <w:t xml:space="preserve">au-delà des implications et enjeux informatiques, </w:t>
      </w:r>
      <w:r w:rsidR="00E64417">
        <w:t>une attention particulière sera</w:t>
      </w:r>
      <w:r w:rsidR="00DE4324">
        <w:t xml:space="preserve"> accordée à l’utilisation de la plateforme en tant qu’outil de recherche et de création, </w:t>
      </w:r>
      <w:r w:rsidR="003B5392">
        <w:t>soulignant</w:t>
      </w:r>
      <w:r w:rsidR="00DE4324">
        <w:t xml:space="preserve"> ainsi l’interrelation entre développem</w:t>
      </w:r>
      <w:r w:rsidR="003B5392">
        <w:t>ents et utilisations qui fonde c</w:t>
      </w:r>
      <w:r w:rsidR="00DE4324">
        <w:t>e projet.</w:t>
      </w:r>
    </w:p>
    <w:p w:rsidR="00DE4324" w:rsidRPr="00601D00" w:rsidRDefault="00DE4324" w:rsidP="00E463FE">
      <w:pPr>
        <w:pStyle w:val="Heading1"/>
        <w:numPr>
          <w:numberingChange w:id="30" w:author="Julien Rabin" w:date="2010-02-25T11:53:00Z" w:original="%1:2:0:."/>
        </w:numPr>
      </w:pPr>
      <w:del w:id="31" w:author="Julien Rabin" w:date="2010-02-25T11:52:00Z">
        <w:r w:rsidRPr="00601D00" w:rsidDel="00406EDE">
          <w:delText>Taille de la page</w:delText>
        </w:r>
      </w:del>
      <w:ins w:id="32" w:author="Julien Rabin" w:date="2010-02-25T11:52:00Z">
        <w:r w:rsidR="00406EDE">
          <w:t>Présentation générale de la plateforme JAMOMA</w:t>
        </w:r>
      </w:ins>
    </w:p>
    <w:p w:rsidR="00DE4324" w:rsidRPr="00601D00" w:rsidRDefault="00DE4324" w:rsidP="00DE4324">
      <w:pPr>
        <w:pStyle w:val="BodyText"/>
      </w:pPr>
      <w:r w:rsidRPr="00601D00">
        <w:t>Les actes seront imprimés au format A4 (21 x 29,7 cm). Le contenu de chaque page doit pouvoir tenir dans un rectangle de (17 x 24,7 cm) centré sur la page, commençant à 2 cm du haut de la page et s’arrêtant à  3 cm du bas de la page. Les marges gauche et droite doivent être de 2 cm. Le texte est présenté sur deux colonnes (8,1 cm) avec une gouttière de 0,8 cm. Le texte doit être justifié à gauche et à droite.</w:t>
      </w:r>
    </w:p>
    <w:p w:rsidR="00DE4324" w:rsidRPr="00601D00" w:rsidDel="003916B2" w:rsidRDefault="00DE4324" w:rsidP="00E463FE">
      <w:pPr>
        <w:pStyle w:val="Heading1"/>
        <w:numPr>
          <w:numberingChange w:id="33" w:author="Julien Rabin" w:date="2010-02-25T11:53:00Z" w:original="%1:3:0:."/>
        </w:numPr>
        <w:spacing w:after="0"/>
        <w:rPr>
          <w:del w:id="34" w:author="Julien Rabin" w:date="2010-02-25T11:56:00Z"/>
        </w:rPr>
      </w:pPr>
      <w:del w:id="35" w:author="Julien Rabin" w:date="2010-02-25T11:56:00Z">
        <w:r w:rsidRPr="00601D00" w:rsidDel="003916B2">
          <w:delText>Police de caractèreS</w:delText>
        </w:r>
      </w:del>
    </w:p>
    <w:p w:rsidR="00DE4324" w:rsidRPr="00601D00" w:rsidRDefault="00DE4324" w:rsidP="00DE4324">
      <w:pPr>
        <w:pStyle w:val="Heading2"/>
        <w:numPr>
          <w:numberingChange w:id="36" w:author="Julien Rabin" w:date="2010-02-25T11:53:00Z" w:original="%1:3:0:.%2:1:0:."/>
        </w:numPr>
        <w:rPr>
          <w:lang w:val="fr-FR"/>
        </w:rPr>
      </w:pPr>
      <w:del w:id="37" w:author="Julien Rabin" w:date="2010-02-25T12:09:00Z">
        <w:r w:rsidRPr="00601D00" w:rsidDel="0078053D">
          <w:rPr>
            <w:lang w:val="fr-FR"/>
          </w:rPr>
          <w:delText>Corps du texte</w:delText>
        </w:r>
      </w:del>
      <w:ins w:id="38" w:author="Julien Rabin" w:date="2010-02-25T12:09:00Z">
        <w:r w:rsidR="0078053D">
          <w:rPr>
            <w:lang w:val="fr-FR"/>
          </w:rPr>
          <w:t>Repères historiques</w:t>
        </w:r>
      </w:ins>
    </w:p>
    <w:p w:rsidR="00DE4324" w:rsidRPr="00601D00" w:rsidRDefault="00DE4324" w:rsidP="00DE4324">
      <w:pPr>
        <w:pStyle w:val="BodyText"/>
      </w:pPr>
      <w:r w:rsidRPr="00601D00">
        <w:t xml:space="preserve">Utiliser la police Times 10 pt (points). N’utiliser une police sans </w:t>
      </w:r>
      <w:proofErr w:type="spellStart"/>
      <w:r w:rsidRPr="00601D00">
        <w:t>serif</w:t>
      </w:r>
      <w:proofErr w:type="spellEnd"/>
      <w:r w:rsidRPr="00601D00">
        <w:t xml:space="preserve"> ou non proportionnelle que pour des raisons particulières, par exemple pour distinguer des lignes de code du reste du texte.</w:t>
      </w:r>
    </w:p>
    <w:p w:rsidR="00DE4324" w:rsidRPr="00601D00" w:rsidRDefault="00DE4324" w:rsidP="00DE4324">
      <w:pPr>
        <w:pStyle w:val="Heading2"/>
        <w:numPr>
          <w:numberingChange w:id="39" w:author="Julien Rabin" w:date="2010-02-25T11:53:00Z" w:original="%1:3:0:.%2:2:0:."/>
        </w:numPr>
        <w:rPr>
          <w:lang w:val="fr-FR"/>
        </w:rPr>
      </w:pPr>
      <w:del w:id="40" w:author="Julien Rabin" w:date="2010-02-25T12:10:00Z">
        <w:r w:rsidRPr="00601D00" w:rsidDel="0078053D">
          <w:rPr>
            <w:lang w:val="fr-FR"/>
          </w:rPr>
          <w:delText>Titre et auteurs</w:delText>
        </w:r>
      </w:del>
      <w:ins w:id="41" w:author="Julien Rabin" w:date="2010-02-25T12:10:00Z">
        <w:r w:rsidR="0078053D">
          <w:rPr>
            <w:lang w:val="fr-FR"/>
          </w:rPr>
          <w:t>Équipe</w:t>
        </w:r>
      </w:ins>
    </w:p>
    <w:p w:rsidR="00DE4324" w:rsidRPr="00601D00" w:rsidRDefault="00DE4324" w:rsidP="00DE4324">
      <w:pPr>
        <w:pStyle w:val="BodyText"/>
      </w:pPr>
      <w:r w:rsidRPr="00601D00">
        <w:t>Le titre est en Times 14 pt, gras, majuscule, centré. Les noms des auteurs sont centrés. Si l’adresse est la même pour tous les auteurs, elle ne doit figurer qu’une seule fois, centrée. Dans le cas contraire, elle doit apparaître sous le nom de chaque auteur.</w:t>
      </w:r>
    </w:p>
    <w:p w:rsidR="00DE4324" w:rsidRPr="00601D00" w:rsidRDefault="00DE4324" w:rsidP="00DE4324">
      <w:pPr>
        <w:pStyle w:val="Heading2"/>
        <w:numPr>
          <w:numberingChange w:id="42" w:author="Julien Rabin" w:date="2010-02-25T11:53:00Z" w:original="%1:3:0:.%2:3:0:."/>
        </w:numPr>
        <w:rPr>
          <w:lang w:val="fr-FR"/>
        </w:rPr>
      </w:pPr>
      <w:del w:id="43" w:author="Julien Rabin" w:date="2010-02-25T12:10:00Z">
        <w:r w:rsidRPr="00601D00" w:rsidDel="0078053D">
          <w:rPr>
            <w:lang w:val="fr-FR"/>
          </w:rPr>
          <w:delText>Numéro de page, haut de page et  bas de page</w:delText>
        </w:r>
      </w:del>
      <w:ins w:id="44" w:author="Julien Rabin" w:date="2010-02-25T12:10:00Z">
        <w:r w:rsidR="0078053D">
          <w:rPr>
            <w:lang w:val="fr-FR"/>
          </w:rPr>
          <w:t>Soutiens</w:t>
        </w:r>
      </w:ins>
    </w:p>
    <w:p w:rsidR="00DE4324" w:rsidRPr="00601D00" w:rsidRDefault="00DE4324" w:rsidP="00DE4324">
      <w:pPr>
        <w:pStyle w:val="BodyText"/>
      </w:pPr>
      <w:r w:rsidRPr="00601D00">
        <w:t>Ne pas inclure de numéro de page, de haut de page ou de bas de page lors de votre soumission. Ils seront ajoutés par l’éditeur.</w:t>
      </w:r>
    </w:p>
    <w:p w:rsidR="00DE4324" w:rsidRPr="00601D00" w:rsidRDefault="00DE4324" w:rsidP="00E463FE">
      <w:pPr>
        <w:pStyle w:val="Heading1"/>
        <w:numPr>
          <w:numberingChange w:id="45" w:author="Julien Rabin" w:date="2010-02-25T11:53:00Z" w:original="%1:4:0:."/>
        </w:numPr>
      </w:pPr>
      <w:del w:id="46" w:author="Julien Rabin" w:date="2010-02-25T11:57:00Z">
        <w:r w:rsidRPr="00601D00" w:rsidDel="003916B2">
          <w:delText>sections</w:delText>
        </w:r>
      </w:del>
      <w:ins w:id="47" w:author="Julien Rabin" w:date="2010-02-25T11:57:00Z">
        <w:r w:rsidR="003916B2">
          <w:t>Jamoma Modular : un exemple de développements orientés vers la création</w:t>
        </w:r>
      </w:ins>
    </w:p>
    <w:p w:rsidR="00DE4324" w:rsidRPr="00601D00" w:rsidRDefault="00DE4324">
      <w:pPr>
        <w:pStyle w:val="BodyText"/>
      </w:pPr>
      <w:r w:rsidRPr="00601D00">
        <w:t>Les titres de sections sont en Times, 10 pt gras, centrés avec 1 ligne d’espace au-dessus du titre de section, et 1/2 espace au-dessous. Pour un titre de section immédiatement suivi d’un titre de sous-section, ne pas additionner les deux espaces.</w:t>
      </w:r>
    </w:p>
    <w:p w:rsidR="00DE4324" w:rsidRPr="00601D00" w:rsidRDefault="00DE4324" w:rsidP="00DE4324">
      <w:pPr>
        <w:pStyle w:val="Heading2"/>
        <w:numPr>
          <w:numberingChange w:id="48" w:author="Julien Rabin" w:date="2010-02-25T11:53:00Z" w:original="%1:4:0:.%2:1:0:."/>
        </w:numPr>
        <w:rPr>
          <w:lang w:val="fr-FR"/>
        </w:rPr>
      </w:pPr>
      <w:r w:rsidRPr="00601D00">
        <w:rPr>
          <w:lang w:val="fr-FR"/>
        </w:rPr>
        <w:t>Sous-sections</w:t>
      </w:r>
    </w:p>
    <w:p w:rsidR="00DE4324" w:rsidRPr="00601D00" w:rsidRDefault="00DE4324" w:rsidP="00DE4324">
      <w:pPr>
        <w:pStyle w:val="BodyText"/>
        <w:ind w:right="0"/>
      </w:pPr>
      <w:r w:rsidRPr="00601D00">
        <w:t xml:space="preserve">Les titres de sous-sections sont en Times 10 pt alignés à gauche, avec une ligne d’espace au-dessus, et 1/2 ligne </w:t>
      </w:r>
      <w:proofErr w:type="gramStart"/>
      <w:r w:rsidRPr="00601D00">
        <w:t>d’espace</w:t>
      </w:r>
      <w:proofErr w:type="gramEnd"/>
      <w:r w:rsidRPr="00601D00">
        <w:t xml:space="preserve"> au-dessous.</w:t>
      </w:r>
    </w:p>
    <w:p w:rsidR="00DE4324" w:rsidRPr="00601D00" w:rsidRDefault="00DE4324" w:rsidP="00DE4324">
      <w:pPr>
        <w:pStyle w:val="Heading3"/>
        <w:numPr>
          <w:numberingChange w:id="49" w:author="Julien Rabin" w:date="2010-02-25T11:53:00Z" w:original="%1:4:0:.%2:1:0:.%3:1:0:."/>
        </w:numPr>
        <w:rPr>
          <w:lang w:val="fr-FR"/>
        </w:rPr>
      </w:pPr>
      <w:proofErr w:type="spellStart"/>
      <w:r w:rsidRPr="00601D00">
        <w:rPr>
          <w:lang w:val="fr-FR"/>
        </w:rPr>
        <w:t>Sous-sous-sections</w:t>
      </w:r>
      <w:proofErr w:type="spellEnd"/>
    </w:p>
    <w:p w:rsidR="00DE4324" w:rsidRPr="00601D00" w:rsidRDefault="00DE4324">
      <w:pPr>
        <w:pStyle w:val="BodyText"/>
      </w:pPr>
      <w:r w:rsidRPr="00601D00">
        <w:t xml:space="preserve">Les titres de </w:t>
      </w:r>
      <w:proofErr w:type="spellStart"/>
      <w:r w:rsidRPr="00601D00">
        <w:t>sous-sous-sections</w:t>
      </w:r>
      <w:proofErr w:type="spellEnd"/>
      <w:r w:rsidRPr="00601D00">
        <w:t xml:space="preserve"> sont en Times 10 pt </w:t>
      </w:r>
      <w:r w:rsidRPr="00463242">
        <w:t>italique</w:t>
      </w:r>
      <w:r w:rsidRPr="00601D00">
        <w:rPr>
          <w:i/>
        </w:rPr>
        <w:t xml:space="preserve">, </w:t>
      </w:r>
      <w:r w:rsidRPr="00601D00">
        <w:t>alignés à gauche, avec 1 ligne d’espace au-dessus et 1/2 ligne d’espace au-dessous.</w:t>
      </w:r>
    </w:p>
    <w:p w:rsidR="00DE4324" w:rsidRPr="00601D00" w:rsidRDefault="00DE4324">
      <w:pPr>
        <w:pStyle w:val="BodyText"/>
      </w:pPr>
      <w:r w:rsidRPr="00601D00">
        <w:t>On évitera d’utiliser plus de trois niveaux de section.</w:t>
      </w:r>
    </w:p>
    <w:p w:rsidR="00DE4324" w:rsidRPr="00601D00" w:rsidRDefault="00DE4324" w:rsidP="00E463FE">
      <w:pPr>
        <w:pStyle w:val="Heading1"/>
        <w:numPr>
          <w:numberingChange w:id="50" w:author="Julien Rabin" w:date="2010-02-25T11:53:00Z" w:original="%1:5:0:."/>
        </w:numPr>
        <w:spacing w:after="0"/>
      </w:pPr>
      <w:r w:rsidRPr="00601D00">
        <w:t>NOtes de bas de page et figures</w:t>
      </w:r>
    </w:p>
    <w:p w:rsidR="00DE4324" w:rsidRPr="00601D00" w:rsidRDefault="00DE4324" w:rsidP="00DE4324">
      <w:pPr>
        <w:pStyle w:val="Heading2"/>
        <w:numPr>
          <w:numberingChange w:id="51" w:author="Julien Rabin" w:date="2010-02-25T11:53:00Z" w:original="%1:5:0:.%2:1:0:."/>
        </w:numPr>
        <w:rPr>
          <w:lang w:val="fr-FR"/>
        </w:rPr>
      </w:pPr>
      <w:r w:rsidRPr="00601D00">
        <w:rPr>
          <w:lang w:val="fr-FR"/>
        </w:rPr>
        <w:t>Notes de bas de page</w:t>
      </w:r>
    </w:p>
    <w:p w:rsidR="00DE4324" w:rsidRPr="00601D00" w:rsidRDefault="00DE4324" w:rsidP="00DE4324">
      <w:pPr>
        <w:pStyle w:val="BodyText"/>
      </w:pPr>
      <w:r w:rsidRPr="00601D00">
        <w:t>Indiquer la note de bas de page avec un numéro dans le texte.</w:t>
      </w:r>
      <w:r w:rsidRPr="00601D00">
        <w:rPr>
          <w:rStyle w:val="FootnoteReference"/>
        </w:rPr>
        <w:footnoteReference w:id="3"/>
      </w:r>
      <w:r w:rsidRPr="00601D00">
        <w:t xml:space="preserve"> Utiliser la police Times 8 pt. Placer les notes en bas de chaque page où elles vont apparaître. Faire précéder la note d’une ligne horizontale de 0,5 pt.</w:t>
      </w:r>
    </w:p>
    <w:p w:rsidR="00DE4324" w:rsidRPr="00601D00" w:rsidRDefault="00DE4324" w:rsidP="00DE4324">
      <w:pPr>
        <w:pStyle w:val="Heading2"/>
        <w:numPr>
          <w:numberingChange w:id="52" w:author="Julien Rabin" w:date="2010-02-25T11:53:00Z" w:original="%1:5:0:.%2:2:0:."/>
        </w:numPr>
        <w:rPr>
          <w:lang w:val="fr-FR"/>
        </w:rPr>
      </w:pPr>
      <w:r w:rsidRPr="00601D00">
        <w:rPr>
          <w:lang w:val="fr-FR"/>
        </w:rPr>
        <w:t>Illustrations, figures et tableaux</w:t>
      </w:r>
    </w:p>
    <w:p w:rsidR="00DE4324" w:rsidRPr="00601D00" w:rsidRDefault="00DE4324" w:rsidP="00DE4324">
      <w:pPr>
        <w:pStyle w:val="BodyText"/>
      </w:pPr>
      <w:r w:rsidRPr="00601D00">
        <w:t xml:space="preserve">Toutes les illustrations devront être centrées dans une colonne, propres et lisibles (Figure 1). L’impression des actes sera en noir et blanc. Les figures doivent donc faire sens en noir et blanc. Les numéros de figure, de tableau et leur légende doivent toujours apparaître en dessous de la figure. Laisser une ligne d’espace entre la figure et sa légende. Chaque figure ou tableau est numéroté consécutivement. Les légendes seront présentées en Times 10 pt et indentées. Placer les illustrations aussi près </w:t>
      </w:r>
      <w:proofErr w:type="gramStart"/>
      <w:r w:rsidRPr="00601D00">
        <w:t>des références que possible</w:t>
      </w:r>
      <w:proofErr w:type="gramEnd"/>
      <w:r w:rsidRPr="00601D00">
        <w:t>. Elles peuvent être placées au centre de la page, traversant les deux colonnes, dans une limite de 17cm.</w:t>
      </w:r>
    </w:p>
    <w:p w:rsidR="00DE4324" w:rsidRPr="00601D00" w:rsidRDefault="00DE4324" w:rsidP="00DE4324">
      <w:pPr>
        <w:pStyle w:val="BodyText"/>
      </w:pPr>
    </w:p>
    <w:p w:rsidR="00DE4324" w:rsidRPr="00601D00" w:rsidRDefault="00DE4324" w:rsidP="00DE4324">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45"/>
        <w:gridCol w:w="806"/>
      </w:tblGrid>
      <w:tr w:rsidR="00DE4324" w:rsidRPr="00D52329">
        <w:trPr>
          <w:jc w:val="center"/>
        </w:trPr>
        <w:tc>
          <w:tcPr>
            <w:tcW w:w="0" w:type="auto"/>
          </w:tcPr>
          <w:p w:rsidR="00DE4324" w:rsidRPr="00601D00" w:rsidRDefault="00DE4324" w:rsidP="00DE4324">
            <w:pPr>
              <w:pStyle w:val="BodyText"/>
              <w:ind w:firstLine="0"/>
            </w:pPr>
            <w:r w:rsidRPr="00601D00">
              <w:t>Texte</w:t>
            </w:r>
          </w:p>
        </w:tc>
        <w:tc>
          <w:tcPr>
            <w:tcW w:w="0" w:type="auto"/>
          </w:tcPr>
          <w:p w:rsidR="00DE4324" w:rsidRPr="00601D00" w:rsidRDefault="00DE4324" w:rsidP="00DE4324">
            <w:pPr>
              <w:pStyle w:val="BodyText"/>
              <w:ind w:firstLine="0"/>
            </w:pPr>
            <w:r w:rsidRPr="00601D00">
              <w:t>Valeur</w:t>
            </w:r>
          </w:p>
        </w:tc>
      </w:tr>
      <w:tr w:rsidR="00DE4324" w:rsidRPr="00D52329">
        <w:trPr>
          <w:jc w:val="center"/>
        </w:trPr>
        <w:tc>
          <w:tcPr>
            <w:tcW w:w="0" w:type="auto"/>
          </w:tcPr>
          <w:p w:rsidR="00DE4324" w:rsidRPr="00601D00" w:rsidRDefault="00DE4324" w:rsidP="00DE4324">
            <w:pPr>
              <w:pStyle w:val="BodyText"/>
              <w:ind w:firstLine="0"/>
            </w:pPr>
            <w:r w:rsidRPr="00601D00">
              <w:t>Hello Jim</w:t>
            </w:r>
          </w:p>
        </w:tc>
        <w:tc>
          <w:tcPr>
            <w:tcW w:w="0" w:type="auto"/>
          </w:tcPr>
          <w:p w:rsidR="00DE4324" w:rsidRPr="00601D00" w:rsidRDefault="00DE4324" w:rsidP="00DE4324">
            <w:pPr>
              <w:pStyle w:val="BodyText"/>
              <w:ind w:firstLine="0"/>
            </w:pPr>
            <w:r w:rsidRPr="00601D00">
              <w:t>1073</w:t>
            </w:r>
          </w:p>
        </w:tc>
      </w:tr>
    </w:tbl>
    <w:p w:rsidR="00DE4324" w:rsidRPr="00334C09" w:rsidRDefault="00DE4324" w:rsidP="00E463FE">
      <w:pPr>
        <w:pStyle w:val="Caption"/>
      </w:pPr>
      <w:r w:rsidRPr="00334C09">
        <w:rPr>
          <w:b/>
        </w:rPr>
        <w:t>Table 1</w:t>
      </w:r>
      <w:r w:rsidRPr="00334C09">
        <w:t>. La légende du tableau devra être placée sous celui-ci</w:t>
      </w:r>
    </w:p>
    <w:p w:rsidR="00DE4324" w:rsidRPr="00601D00" w:rsidRDefault="00574F7F">
      <w:pPr>
        <w:pStyle w:val="BodyText"/>
        <w:keepNext/>
      </w:pPr>
      <w:r>
        <w:rPr>
          <w:noProof/>
          <w:lang w:val="en-US"/>
        </w:rPr>
        <w:drawing>
          <wp:inline distT="0" distB="0" distL="0" distR="0">
            <wp:extent cx="2806700" cy="1982470"/>
            <wp:effectExtent l="50800" t="25400" r="12700" b="24130"/>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10"/>
                        <a:srcRect/>
                        <a:stretch>
                          <a:fillRect/>
                        </a:stretch>
                      </pic:blipFill>
                    </ve:Fallback>
                  </ve:AlternateContent>
                  <pic:spPr bwMode="auto">
                    <a:xfrm>
                      <a:off x="0" y="0"/>
                      <a:ext cx="2806700" cy="1982470"/>
                    </a:xfrm>
                    <a:prstGeom prst="rect">
                      <a:avLst/>
                    </a:prstGeom>
                    <a:noFill/>
                    <a:ln w="3175" cmpd="sng">
                      <a:solidFill>
                        <a:srgbClr val="000000"/>
                      </a:solidFill>
                      <a:miter lim="800000"/>
                      <a:headEnd/>
                      <a:tailEnd/>
                    </a:ln>
                    <a:effectLst/>
                  </pic:spPr>
                </pic:pic>
              </a:graphicData>
            </a:graphic>
          </wp:inline>
        </w:drawing>
      </w:r>
    </w:p>
    <w:p w:rsidR="00DE4324" w:rsidRPr="00601D00" w:rsidRDefault="00DE4324" w:rsidP="00E463FE">
      <w:pPr>
        <w:pStyle w:val="Caption"/>
        <w:spacing w:after="0"/>
        <w:ind w:left="289" w:right="289"/>
      </w:pPr>
      <w:r w:rsidRPr="00601D00">
        <w:rPr>
          <w:b/>
        </w:rPr>
        <w:t xml:space="preserve">Figure </w:t>
      </w:r>
      <w:r w:rsidR="00437361" w:rsidRPr="00601D00">
        <w:rPr>
          <w:b/>
        </w:rPr>
        <w:fldChar w:fldCharType="begin"/>
      </w:r>
      <w:r w:rsidRPr="00601D00">
        <w:rPr>
          <w:b/>
        </w:rPr>
        <w:instrText xml:space="preserve"> </w:instrText>
      </w:r>
      <w:r>
        <w:rPr>
          <w:b/>
        </w:rPr>
        <w:instrText>SEQ</w:instrText>
      </w:r>
      <w:r w:rsidRPr="00601D00">
        <w:rPr>
          <w:b/>
        </w:rPr>
        <w:instrText xml:space="preserve"> Ilustración \* ARABIC </w:instrText>
      </w:r>
      <w:r w:rsidR="00437361" w:rsidRPr="00601D00">
        <w:rPr>
          <w:b/>
        </w:rPr>
        <w:fldChar w:fldCharType="separate"/>
      </w:r>
      <w:r w:rsidR="00574F7F">
        <w:rPr>
          <w:b/>
          <w:noProof/>
        </w:rPr>
        <w:t>1</w:t>
      </w:r>
      <w:r w:rsidR="00437361" w:rsidRPr="00601D00">
        <w:rPr>
          <w:b/>
        </w:rPr>
        <w:fldChar w:fldCharType="end"/>
      </w:r>
      <w:r w:rsidRPr="00601D00">
        <w:t>. La légende de la figure devra être placée sous la figure.</w:t>
      </w:r>
    </w:p>
    <w:p w:rsidR="00DE4324" w:rsidRPr="00601D00" w:rsidRDefault="00DE4324" w:rsidP="00E463FE">
      <w:pPr>
        <w:pStyle w:val="Heading1"/>
        <w:numPr>
          <w:numberingChange w:id="53" w:author="Julien Rabin" w:date="2010-02-25T11:53:00Z" w:original="%1:6:0:."/>
        </w:numPr>
      </w:pPr>
      <w:r w:rsidRPr="00601D00">
        <w:t>Équations</w:t>
      </w:r>
    </w:p>
    <w:p w:rsidR="00DE4324" w:rsidRPr="00601D00" w:rsidRDefault="00DE4324">
      <w:pPr>
        <w:pStyle w:val="BodyText"/>
      </w:pPr>
      <w:r w:rsidRPr="00601D00">
        <w:t>Les équations devront être placées sur des lignes séparées et numérotées. Le numéro devra être placé à droite.</w:t>
      </w:r>
    </w:p>
    <w:p w:rsidR="00DE4324" w:rsidRPr="00601D00" w:rsidRDefault="00DE4324">
      <w:pPr>
        <w:pStyle w:val="BodyText"/>
        <w:jc w:val="right"/>
      </w:pPr>
      <w:r w:rsidRPr="00601D00">
        <w:rPr>
          <w:position w:val="-6"/>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15.7pt" o:ole="">
            <v:imagedata r:id="rId11" o:title=""/>
          </v:shape>
          <o:OLEObject Type="Embed" ProgID="Equation.3" ShapeID="_x0000_i1025" DrawAspect="Content" ObjectID="_1202461902" r:id="rId12"/>
        </w:object>
      </w:r>
      <w:r w:rsidRPr="00601D00">
        <w:t xml:space="preserve">                                   (1)</w:t>
      </w:r>
    </w:p>
    <w:p w:rsidR="00DE4324" w:rsidRPr="00601D00" w:rsidRDefault="00DE4324">
      <w:pPr>
        <w:pStyle w:val="BodyText"/>
      </w:pPr>
    </w:p>
    <w:p w:rsidR="00DE4324" w:rsidRPr="00601D00" w:rsidRDefault="00DE4324" w:rsidP="00E463FE">
      <w:pPr>
        <w:pStyle w:val="Heading1"/>
        <w:numPr>
          <w:numberingChange w:id="54" w:author="Julien Rabin" w:date="2010-02-25T11:53:00Z" w:original="%1:7:0:."/>
        </w:numPr>
      </w:pPr>
      <w:r w:rsidRPr="00601D00">
        <w:t>Citations</w:t>
      </w:r>
    </w:p>
    <w:p w:rsidR="00DE4324" w:rsidRPr="00601D00" w:rsidRDefault="00DE4324">
      <w:pPr>
        <w:pStyle w:val="BodyText"/>
      </w:pPr>
      <w:r w:rsidRPr="00601D00">
        <w:t>Toutes les références bibliographiques des citations devront être listées dans la section “REFERENCES”, numérotées et en ordre alphabétique. Toutes les références  listées devront être citées dans le texte. Quand  vous vous référez  au document dans le texte, utilisez son numéro [1].</w:t>
      </w:r>
    </w:p>
    <w:p w:rsidR="00DE4324" w:rsidRPr="00601D00" w:rsidRDefault="00DE4324" w:rsidP="00E463FE">
      <w:pPr>
        <w:pStyle w:val="Heading1"/>
        <w:numPr>
          <w:numberingChange w:id="55" w:author="Julien Rabin" w:date="2010-02-25T11:53:00Z" w:original="%1:8:0:."/>
        </w:numPr>
      </w:pPr>
      <w:r w:rsidRPr="00601D00">
        <w:t>RéFéRENCES</w:t>
      </w:r>
    </w:p>
    <w:p w:rsidR="00DE4324" w:rsidRPr="00334C09" w:rsidRDefault="00DE4324" w:rsidP="00E463FE">
      <w:pPr>
        <w:pStyle w:val="Rfrence"/>
        <w:numPr>
          <w:numberingChange w:id="56" w:author="Julien Rabin" w:date="2010-02-25T11:53:00Z" w:original="[%1:1:0:]"/>
        </w:numPr>
      </w:pPr>
      <w:r w:rsidRPr="00334C09">
        <w:t xml:space="preserve">Auteur, E. ''Titre du papier'', </w:t>
      </w:r>
      <w:proofErr w:type="spellStart"/>
      <w:r w:rsidRPr="00334C09">
        <w:rPr>
          <w:rStyle w:val="Italics"/>
          <w:i w:val="0"/>
          <w:iCs w:val="0"/>
        </w:rPr>
        <w:t>Proceedings</w:t>
      </w:r>
      <w:proofErr w:type="spellEnd"/>
      <w:r w:rsidRPr="00334C09">
        <w:rPr>
          <w:rStyle w:val="Italics"/>
          <w:i w:val="0"/>
          <w:iCs w:val="0"/>
        </w:rPr>
        <w:t xml:space="preserve"> of the International Computer Music </w:t>
      </w:r>
      <w:proofErr w:type="spellStart"/>
      <w:r w:rsidRPr="00334C09">
        <w:rPr>
          <w:rStyle w:val="Italics"/>
          <w:i w:val="0"/>
          <w:iCs w:val="0"/>
        </w:rPr>
        <w:t>Conference</w:t>
      </w:r>
      <w:proofErr w:type="spellEnd"/>
      <w:r w:rsidRPr="00334C09">
        <w:t>, Miami, USA, 2004.</w:t>
      </w:r>
    </w:p>
    <w:p w:rsidR="00DE4324" w:rsidRPr="00601D00" w:rsidRDefault="00DE4324" w:rsidP="00E463FE">
      <w:pPr>
        <w:pStyle w:val="Rfrence"/>
        <w:numPr>
          <w:numberingChange w:id="57" w:author="Julien Rabin" w:date="2010-02-25T11:53:00Z" w:original="[%1:2:0:]"/>
        </w:numPr>
        <w:spacing w:before="120"/>
      </w:pPr>
      <w:r w:rsidRPr="00601D00">
        <w:t xml:space="preserve">Untel, A. </w:t>
      </w:r>
      <w:r w:rsidRPr="00601D00">
        <w:rPr>
          <w:rStyle w:val="Italics"/>
        </w:rPr>
        <w:t>Titre du livre</w:t>
      </w:r>
      <w:r w:rsidRPr="00601D00">
        <w:t>. L’Armada, Paris, 2005.</w:t>
      </w:r>
    </w:p>
    <w:sectPr w:rsidR="00DE4324" w:rsidRPr="00601D00" w:rsidSect="00DE4324">
      <w:headerReference w:type="even" r:id="rId13"/>
      <w:type w:val="continuous"/>
      <w:pgSz w:w="11907" w:h="16840" w:code="9"/>
      <w:pgMar w:top="1134" w:right="1134" w:bottom="1701" w:left="1134" w:footer="964" w:gutter="0"/>
      <w:cols w:num="2" w:space="454"/>
      <w:printerSettings r:id="rId1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8053D" w:rsidRPr="003775EE" w:rsidRDefault="0078053D" w:rsidP="00DE4324">
      <w:pPr>
        <w:pStyle w:val="Affiliation"/>
        <w:jc w:val="left"/>
        <w:rPr>
          <w:sz w:val="20"/>
        </w:rPr>
      </w:pPr>
      <w:r>
        <w:separator/>
      </w:r>
    </w:p>
  </w:footnote>
  <w:footnote w:id="1">
    <w:p w:rsidR="0078053D" w:rsidRPr="003073A8" w:rsidRDefault="0078053D">
      <w:pPr>
        <w:pStyle w:val="FootnoteText"/>
        <w:rPr>
          <w:sz w:val="16"/>
          <w:lang w:val="fr-FR"/>
        </w:rPr>
      </w:pPr>
      <w:r w:rsidRPr="003073A8">
        <w:rPr>
          <w:rStyle w:val="FootnoteReference"/>
          <w:sz w:val="16"/>
          <w:lang w:val="fr-FR"/>
        </w:rPr>
        <w:footnoteRef/>
      </w:r>
      <w:r w:rsidRPr="003073A8">
        <w:rPr>
          <w:sz w:val="16"/>
          <w:lang w:val="fr-FR"/>
        </w:rPr>
        <w:t xml:space="preserve"> Traduit de l’anglais par l’auteur. Définition originale : </w:t>
      </w:r>
      <w:r>
        <w:rPr>
          <w:sz w:val="16"/>
          <w:lang w:val="fr-FR"/>
        </w:rPr>
        <w:t>« </w:t>
      </w:r>
      <w:r w:rsidRPr="003073A8">
        <w:rPr>
          <w:sz w:val="16"/>
          <w:lang w:val="fr-FR"/>
        </w:rPr>
        <w:t xml:space="preserve">A </w:t>
      </w:r>
      <w:proofErr w:type="spellStart"/>
      <w:r w:rsidRPr="003073A8">
        <w:rPr>
          <w:sz w:val="16"/>
          <w:lang w:val="fr-FR"/>
        </w:rPr>
        <w:t>plateform</w:t>
      </w:r>
      <w:proofErr w:type="spellEnd"/>
      <w:r w:rsidRPr="003073A8">
        <w:rPr>
          <w:sz w:val="16"/>
          <w:lang w:val="fr-FR"/>
        </w:rPr>
        <w:t xml:space="preserve"> for interactive </w:t>
      </w:r>
      <w:proofErr w:type="spellStart"/>
      <w:r w:rsidRPr="003073A8">
        <w:rPr>
          <w:sz w:val="16"/>
          <w:lang w:val="fr-FR"/>
        </w:rPr>
        <w:t>art-based</w:t>
      </w:r>
      <w:proofErr w:type="spellEnd"/>
      <w:r w:rsidRPr="003073A8">
        <w:rPr>
          <w:sz w:val="16"/>
          <w:lang w:val="fr-FR"/>
        </w:rPr>
        <w:t xml:space="preserve"> </w:t>
      </w:r>
      <w:proofErr w:type="spellStart"/>
      <w:r w:rsidRPr="003073A8">
        <w:rPr>
          <w:sz w:val="16"/>
          <w:lang w:val="fr-FR"/>
        </w:rPr>
        <w:t>research</w:t>
      </w:r>
      <w:proofErr w:type="spellEnd"/>
      <w:r w:rsidRPr="003073A8">
        <w:rPr>
          <w:sz w:val="16"/>
          <w:lang w:val="fr-FR"/>
        </w:rPr>
        <w:t xml:space="preserve"> and performance</w:t>
      </w:r>
      <w:r>
        <w:rPr>
          <w:sz w:val="16"/>
          <w:lang w:val="fr-FR"/>
        </w:rPr>
        <w:t> »</w:t>
      </w:r>
      <w:r w:rsidRPr="003073A8">
        <w:rPr>
          <w:sz w:val="16"/>
          <w:lang w:val="fr-FR"/>
        </w:rPr>
        <w:t>.</w:t>
      </w:r>
    </w:p>
  </w:footnote>
  <w:footnote w:id="2">
    <w:p w:rsidR="0078053D" w:rsidRPr="003073A8" w:rsidRDefault="0078053D" w:rsidP="00D76454">
      <w:pPr>
        <w:pStyle w:val="FootnoteText"/>
        <w:numPr>
          <w:ins w:id="19" w:author="Julien Rabin" w:date="2010-02-25T11:44:00Z"/>
        </w:numPr>
        <w:rPr>
          <w:ins w:id="20" w:author="Julien Rabin" w:date="2010-02-25T11:44:00Z"/>
          <w:sz w:val="16"/>
          <w:lang w:val="fr-FR"/>
        </w:rPr>
      </w:pPr>
      <w:ins w:id="21" w:author="Julien Rabin" w:date="2010-02-25T11:44:00Z">
        <w:r w:rsidRPr="003073A8">
          <w:rPr>
            <w:rStyle w:val="FootnoteReference"/>
            <w:sz w:val="16"/>
            <w:lang w:val="fr-FR"/>
          </w:rPr>
          <w:footnoteRef/>
        </w:r>
        <w:r w:rsidRPr="003073A8">
          <w:rPr>
            <w:sz w:val="16"/>
            <w:lang w:val="fr-FR"/>
          </w:rPr>
          <w:t xml:space="preserve"> Traduit de l’anglais par l’auteur. Définition originale : </w:t>
        </w:r>
        <w:r>
          <w:rPr>
            <w:sz w:val="16"/>
            <w:lang w:val="fr-FR"/>
          </w:rPr>
          <w:t>« </w:t>
        </w:r>
        <w:r w:rsidRPr="003073A8">
          <w:rPr>
            <w:sz w:val="16"/>
            <w:lang w:val="fr-FR"/>
          </w:rPr>
          <w:t xml:space="preserve">A </w:t>
        </w:r>
        <w:proofErr w:type="spellStart"/>
        <w:r w:rsidRPr="003073A8">
          <w:rPr>
            <w:sz w:val="16"/>
            <w:lang w:val="fr-FR"/>
          </w:rPr>
          <w:t>plateform</w:t>
        </w:r>
        <w:proofErr w:type="spellEnd"/>
        <w:r w:rsidRPr="003073A8">
          <w:rPr>
            <w:sz w:val="16"/>
            <w:lang w:val="fr-FR"/>
          </w:rPr>
          <w:t xml:space="preserve"> for interactive </w:t>
        </w:r>
        <w:proofErr w:type="spellStart"/>
        <w:r w:rsidRPr="003073A8">
          <w:rPr>
            <w:sz w:val="16"/>
            <w:lang w:val="fr-FR"/>
          </w:rPr>
          <w:t>art-based</w:t>
        </w:r>
        <w:proofErr w:type="spellEnd"/>
        <w:r w:rsidRPr="003073A8">
          <w:rPr>
            <w:sz w:val="16"/>
            <w:lang w:val="fr-FR"/>
          </w:rPr>
          <w:t xml:space="preserve"> </w:t>
        </w:r>
        <w:proofErr w:type="spellStart"/>
        <w:r w:rsidRPr="003073A8">
          <w:rPr>
            <w:sz w:val="16"/>
            <w:lang w:val="fr-FR"/>
          </w:rPr>
          <w:t>research</w:t>
        </w:r>
        <w:proofErr w:type="spellEnd"/>
        <w:r w:rsidRPr="003073A8">
          <w:rPr>
            <w:sz w:val="16"/>
            <w:lang w:val="fr-FR"/>
          </w:rPr>
          <w:t xml:space="preserve"> and performance</w:t>
        </w:r>
        <w:r>
          <w:rPr>
            <w:sz w:val="16"/>
            <w:lang w:val="fr-FR"/>
          </w:rPr>
          <w:t> »</w:t>
        </w:r>
        <w:r w:rsidRPr="003073A8">
          <w:rPr>
            <w:sz w:val="16"/>
            <w:lang w:val="fr-FR"/>
          </w:rPr>
          <w:t>.</w:t>
        </w:r>
      </w:ins>
    </w:p>
  </w:footnote>
  <w:footnote w:id="3">
    <w:p w:rsidR="0078053D" w:rsidRPr="003073A8" w:rsidRDefault="0078053D" w:rsidP="00DE4324">
      <w:pPr>
        <w:pStyle w:val="BodyText"/>
        <w:rPr>
          <w:sz w:val="16"/>
        </w:rPr>
      </w:pPr>
      <w:r w:rsidRPr="003073A8">
        <w:rPr>
          <w:rStyle w:val="FootnoteReference"/>
          <w:sz w:val="16"/>
        </w:rPr>
        <w:footnoteRef/>
      </w:r>
      <w:r w:rsidRPr="003073A8">
        <w:rPr>
          <w:sz w:val="16"/>
        </w:rPr>
        <w:t>Ceci est une note de bas de page.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8053D" w:rsidRDefault="0078053D">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 xml:space="preserve">October 19-22, 2003, New </w:t>
    </w:r>
    <w:proofErr w:type="spellStart"/>
    <w:r>
      <w:rPr>
        <w:sz w:val="16"/>
      </w:rPr>
      <w:t>Paltz</w:t>
    </w:r>
    <w:proofErr w:type="spellEnd"/>
    <w:r>
      <w:rPr>
        <w:sz w:val="16"/>
      </w:rPr>
      <w:t>, NY</w:t>
    </w:r>
  </w:p>
  <w:p w:rsidR="0078053D" w:rsidRDefault="0078053D">
    <w:pPr>
      <w:pStyle w:val="Header"/>
      <w:tabs>
        <w:tab w:val="clear" w:pos="8306"/>
        <w:tab w:val="right" w:pos="9990"/>
      </w:tabs>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8053D" w:rsidRDefault="0078053D">
    <w:pPr>
      <w:pStyle w:val="Footer"/>
      <w:tabs>
        <w:tab w:val="clear" w:pos="4320"/>
        <w:tab w:val="clear" w:pos="8640"/>
        <w:tab w:val="right" w:pos="9900"/>
      </w:tabs>
      <w:ind w:left="-90" w:right="36" w:firstLine="90"/>
      <w:rPr>
        <w:sz w:val="16"/>
      </w:rPr>
    </w:pPr>
    <w:r>
      <w:rPr>
        <w:sz w:val="16"/>
      </w:rPr>
      <w:tab/>
    </w:r>
  </w:p>
  <w:p w:rsidR="0078053D" w:rsidRDefault="0078053D">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8053D" w:rsidRDefault="0078053D"/>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042427AC"/>
    <w:lvl w:ilvl="0">
      <w:start w:val="1"/>
      <w:numFmt w:val="decimal"/>
      <w:pStyle w:val="Heading1"/>
      <w:lvlText w:val="%1."/>
      <w:lvlJc w:val="left"/>
      <w:pPr>
        <w:tabs>
          <w:tab w:val="num" w:pos="360"/>
        </w:tabs>
        <w:ind w:left="28" w:hanging="28"/>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0"/>
        </w:tabs>
        <w:ind w:left="0" w:firstLine="288"/>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2">
    <w:nsid w:val="4490087B"/>
    <w:multiLevelType w:val="hybridMultilevel"/>
    <w:tmpl w:val="4502B08E"/>
    <w:lvl w:ilvl="0" w:tplc="18C2A7C8">
      <w:start w:val="1"/>
      <w:numFmt w:val="decimal"/>
      <w:pStyle w:val="Rfrence"/>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mirrorMargins/>
  <w:activeWritingStyle w:appName="MSWord" w:lang="en-US" w:vendorID="5" w:dllVersion="2" w:checkStyle="1"/>
  <w:activeWritingStyle w:appName="MSWord" w:lang="en-GB" w:vendorID="5" w:dllVersion="2" w:checkStyle="1"/>
  <w:activeWritingStyle w:appName="MSWord" w:lang="fr-FR" w:vendorID="65" w:dllVersion="514" w:checkStyle="1"/>
  <w:proofState w:spelling="clean" w:grammar="clean"/>
  <w:attachedTemplate r:id="rId1"/>
  <w:trackRevisions/>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Pr>
  <w:compat/>
  <w:rsids>
    <w:rsidRoot w:val="00E64417"/>
    <w:rsid w:val="0011075F"/>
    <w:rsid w:val="003073A8"/>
    <w:rsid w:val="003916B2"/>
    <w:rsid w:val="003B5392"/>
    <w:rsid w:val="00406EDE"/>
    <w:rsid w:val="00437361"/>
    <w:rsid w:val="00574F7F"/>
    <w:rsid w:val="00612D00"/>
    <w:rsid w:val="0075624F"/>
    <w:rsid w:val="0078053D"/>
    <w:rsid w:val="00787DE4"/>
    <w:rsid w:val="00797047"/>
    <w:rsid w:val="00A13FCA"/>
    <w:rsid w:val="00D76454"/>
    <w:rsid w:val="00DC4F22"/>
    <w:rsid w:val="00DE4324"/>
    <w:rsid w:val="00E463FE"/>
    <w:rsid w:val="00E64417"/>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361"/>
    <w:pPr>
      <w:jc w:val="both"/>
    </w:pPr>
    <w:rPr>
      <w:lang w:val="en-US"/>
    </w:rPr>
  </w:style>
  <w:style w:type="paragraph" w:styleId="Heading1">
    <w:name w:val="heading 1"/>
    <w:basedOn w:val="Normal"/>
    <w:next w:val="BodyText"/>
    <w:qFormat/>
    <w:rsid w:val="00601D00"/>
    <w:pPr>
      <w:keepNext/>
      <w:numPr>
        <w:numId w:val="1"/>
      </w:numPr>
      <w:spacing w:before="300" w:after="180"/>
      <w:jc w:val="center"/>
      <w:outlineLvl w:val="0"/>
    </w:pPr>
    <w:rPr>
      <w:b/>
      <w:caps/>
      <w:lang w:val="fr-FR"/>
    </w:rPr>
  </w:style>
  <w:style w:type="paragraph" w:styleId="Heading2">
    <w:name w:val="heading 2"/>
    <w:basedOn w:val="Normal"/>
    <w:next w:val="BodyText"/>
    <w:qFormat/>
    <w:rsid w:val="00601D00"/>
    <w:pPr>
      <w:keepNext/>
      <w:numPr>
        <w:ilvl w:val="1"/>
        <w:numId w:val="1"/>
      </w:numPr>
      <w:spacing w:before="300" w:after="180"/>
      <w:outlineLvl w:val="1"/>
    </w:pPr>
    <w:rPr>
      <w:b/>
    </w:rPr>
  </w:style>
  <w:style w:type="paragraph" w:styleId="Heading3">
    <w:name w:val="heading 3"/>
    <w:basedOn w:val="Normal"/>
    <w:next w:val="Normal"/>
    <w:qFormat/>
    <w:rsid w:val="00601D00"/>
    <w:pPr>
      <w:keepNext/>
      <w:numPr>
        <w:ilvl w:val="2"/>
        <w:numId w:val="1"/>
      </w:numPr>
      <w:spacing w:before="300" w:after="180"/>
      <w:ind w:firstLine="0"/>
      <w:outlineLvl w:val="2"/>
    </w:pPr>
    <w:rPr>
      <w:i/>
    </w:rPr>
  </w:style>
  <w:style w:type="paragraph" w:styleId="Heading4">
    <w:name w:val="heading 4"/>
    <w:basedOn w:val="Normal"/>
    <w:next w:val="Normal"/>
    <w:qFormat/>
    <w:rsid w:val="00437361"/>
    <w:pPr>
      <w:keepNext/>
      <w:numPr>
        <w:ilvl w:val="3"/>
        <w:numId w:val="1"/>
      </w:numPr>
      <w:spacing w:before="240" w:after="60"/>
      <w:outlineLvl w:val="3"/>
    </w:pPr>
    <w:rPr>
      <w:b/>
      <w:i/>
      <w:sz w:val="18"/>
    </w:rPr>
  </w:style>
  <w:style w:type="paragraph" w:styleId="Heading5">
    <w:name w:val="heading 5"/>
    <w:basedOn w:val="Normal"/>
    <w:next w:val="Normal"/>
    <w:qFormat/>
    <w:rsid w:val="00437361"/>
    <w:pPr>
      <w:numPr>
        <w:ilvl w:val="4"/>
        <w:numId w:val="1"/>
      </w:numPr>
      <w:spacing w:before="240" w:after="60"/>
      <w:outlineLvl w:val="4"/>
    </w:pPr>
    <w:rPr>
      <w:sz w:val="18"/>
    </w:rPr>
  </w:style>
  <w:style w:type="paragraph" w:styleId="Heading6">
    <w:name w:val="heading 6"/>
    <w:basedOn w:val="Normal"/>
    <w:next w:val="Normal"/>
    <w:qFormat/>
    <w:rsid w:val="00437361"/>
    <w:pPr>
      <w:numPr>
        <w:ilvl w:val="5"/>
        <w:numId w:val="1"/>
      </w:numPr>
      <w:spacing w:before="240" w:after="60"/>
      <w:outlineLvl w:val="5"/>
    </w:pPr>
    <w:rPr>
      <w:rFonts w:ascii="Arial" w:hAnsi="Arial"/>
      <w:i/>
      <w:sz w:val="22"/>
    </w:rPr>
  </w:style>
  <w:style w:type="paragraph" w:styleId="Heading7">
    <w:name w:val="heading 7"/>
    <w:basedOn w:val="Normal"/>
    <w:next w:val="Normal"/>
    <w:qFormat/>
    <w:rsid w:val="00437361"/>
    <w:pPr>
      <w:numPr>
        <w:ilvl w:val="6"/>
        <w:numId w:val="1"/>
      </w:numPr>
      <w:spacing w:before="240" w:after="60"/>
      <w:outlineLvl w:val="6"/>
    </w:pPr>
    <w:rPr>
      <w:rFonts w:ascii="Arial" w:hAnsi="Arial"/>
    </w:rPr>
  </w:style>
  <w:style w:type="paragraph" w:styleId="Heading8">
    <w:name w:val="heading 8"/>
    <w:basedOn w:val="Normal"/>
    <w:next w:val="Normal"/>
    <w:qFormat/>
    <w:rsid w:val="00437361"/>
    <w:pPr>
      <w:numPr>
        <w:ilvl w:val="7"/>
        <w:numId w:val="1"/>
      </w:numPr>
      <w:spacing w:before="240" w:after="60"/>
      <w:outlineLvl w:val="7"/>
    </w:pPr>
    <w:rPr>
      <w:rFonts w:ascii="Arial" w:hAnsi="Arial"/>
      <w:i/>
    </w:rPr>
  </w:style>
  <w:style w:type="paragraph" w:styleId="Heading9">
    <w:name w:val="heading 9"/>
    <w:basedOn w:val="Normal"/>
    <w:next w:val="Normal"/>
    <w:qFormat/>
    <w:rsid w:val="00437361"/>
    <w:pPr>
      <w:numPr>
        <w:ilvl w:val="8"/>
        <w:numId w:val="1"/>
      </w:numPr>
      <w:spacing w:before="240" w:after="60"/>
      <w:outlineLvl w:val="8"/>
    </w:pPr>
    <w:rPr>
      <w:rFonts w:ascii="Arial" w:hAnsi="Arial"/>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601D00"/>
    <w:pPr>
      <w:ind w:right="45" w:firstLine="227"/>
    </w:pPr>
    <w:rPr>
      <w:lang w:val="fr-FR"/>
    </w:rPr>
  </w:style>
  <w:style w:type="paragraph" w:styleId="CommentText">
    <w:name w:val="annotation text"/>
    <w:basedOn w:val="Normal"/>
    <w:semiHidden/>
    <w:rsid w:val="00437361"/>
  </w:style>
  <w:style w:type="paragraph" w:customStyle="1" w:styleId="FootnoteBase">
    <w:name w:val="Footnote Base"/>
    <w:basedOn w:val="Normal"/>
    <w:rsid w:val="00437361"/>
    <w:pPr>
      <w:tabs>
        <w:tab w:val="left" w:pos="187"/>
      </w:tabs>
      <w:spacing w:line="220" w:lineRule="exact"/>
      <w:ind w:left="187" w:hanging="187"/>
    </w:pPr>
    <w:rPr>
      <w:sz w:val="18"/>
    </w:rPr>
  </w:style>
  <w:style w:type="paragraph" w:customStyle="1" w:styleId="BlockQuotation">
    <w:name w:val="Block Quotation"/>
    <w:basedOn w:val="BodyText"/>
    <w:rsid w:val="00437361"/>
    <w:pPr>
      <w:keepLines/>
      <w:ind w:left="720" w:right="720"/>
    </w:pPr>
    <w:rPr>
      <w:i/>
    </w:rPr>
  </w:style>
  <w:style w:type="paragraph" w:styleId="Caption">
    <w:name w:val="caption"/>
    <w:basedOn w:val="Normal"/>
    <w:next w:val="Normal"/>
    <w:qFormat/>
    <w:rsid w:val="00334C09"/>
    <w:pPr>
      <w:spacing w:before="120" w:after="120"/>
      <w:ind w:left="288" w:right="288"/>
    </w:pPr>
    <w:rPr>
      <w:lang w:val="fr-FR"/>
    </w:rPr>
  </w:style>
  <w:style w:type="paragraph" w:customStyle="1" w:styleId="Picture">
    <w:name w:val="Picture"/>
    <w:basedOn w:val="BodyText"/>
    <w:next w:val="Caption"/>
    <w:rsid w:val="00437361"/>
    <w:pPr>
      <w:keepNext/>
    </w:pPr>
  </w:style>
  <w:style w:type="paragraph" w:customStyle="1" w:styleId="URL">
    <w:name w:val="URL"/>
    <w:basedOn w:val="Normal"/>
    <w:rsid w:val="00437361"/>
    <w:rPr>
      <w:rFonts w:ascii="Courier" w:hAnsi="Courier"/>
      <w:lang w:val="en-GB"/>
    </w:rPr>
  </w:style>
  <w:style w:type="character" w:styleId="EndnoteReference">
    <w:name w:val="endnote reference"/>
    <w:basedOn w:val="DefaultParagraphFont"/>
    <w:semiHidden/>
    <w:rsid w:val="00437361"/>
    <w:rPr>
      <w:vertAlign w:val="superscript"/>
    </w:rPr>
  </w:style>
  <w:style w:type="paragraph" w:styleId="Footer">
    <w:name w:val="footer"/>
    <w:basedOn w:val="Normal"/>
    <w:rsid w:val="00437361"/>
    <w:pPr>
      <w:tabs>
        <w:tab w:val="center" w:pos="4320"/>
        <w:tab w:val="right" w:pos="8640"/>
      </w:tabs>
    </w:pPr>
  </w:style>
  <w:style w:type="paragraph" w:styleId="FootnoteText">
    <w:name w:val="footnote text"/>
    <w:basedOn w:val="Normal"/>
    <w:link w:val="FootnoteTextChar"/>
    <w:semiHidden/>
    <w:rsid w:val="00437361"/>
  </w:style>
  <w:style w:type="character" w:styleId="FootnoteReference">
    <w:name w:val="footnote reference"/>
    <w:basedOn w:val="DefaultParagraphFont"/>
    <w:semiHidden/>
    <w:rsid w:val="00437361"/>
    <w:rPr>
      <w:vertAlign w:val="superscript"/>
    </w:rPr>
  </w:style>
  <w:style w:type="paragraph" w:styleId="List">
    <w:name w:val="List"/>
    <w:basedOn w:val="Normal"/>
    <w:rsid w:val="00437361"/>
    <w:pPr>
      <w:ind w:left="360" w:hanging="360"/>
    </w:pPr>
  </w:style>
  <w:style w:type="paragraph" w:styleId="ListBullet">
    <w:name w:val="List Bullet"/>
    <w:basedOn w:val="List"/>
    <w:autoRedefine/>
    <w:rsid w:val="00437361"/>
    <w:pPr>
      <w:spacing w:after="160"/>
    </w:pPr>
  </w:style>
  <w:style w:type="paragraph" w:styleId="ListNumber">
    <w:name w:val="List Number"/>
    <w:basedOn w:val="List"/>
    <w:rsid w:val="00437361"/>
    <w:pPr>
      <w:spacing w:after="160"/>
    </w:pPr>
  </w:style>
  <w:style w:type="paragraph" w:styleId="MacroText">
    <w:name w:val="macro"/>
    <w:basedOn w:val="BodyText"/>
    <w:semiHidden/>
    <w:rsid w:val="00437361"/>
    <w:pPr>
      <w:spacing w:after="120"/>
    </w:pPr>
    <w:rPr>
      <w:rFonts w:ascii="Courier New" w:hAnsi="Courier New"/>
    </w:rPr>
  </w:style>
  <w:style w:type="character" w:styleId="PageNumber">
    <w:name w:val="page number"/>
    <w:basedOn w:val="DefaultParagraphFont"/>
    <w:rsid w:val="00437361"/>
  </w:style>
  <w:style w:type="character" w:customStyle="1" w:styleId="Superscript">
    <w:name w:val="Superscript"/>
    <w:rsid w:val="00437361"/>
    <w:rPr>
      <w:vertAlign w:val="superscript"/>
    </w:rPr>
  </w:style>
  <w:style w:type="paragraph" w:customStyle="1" w:styleId="Author">
    <w:name w:val="Author"/>
    <w:basedOn w:val="Normal"/>
    <w:next w:val="Normal"/>
    <w:rsid w:val="00437361"/>
    <w:pPr>
      <w:spacing w:before="260" w:after="260"/>
      <w:jc w:val="center"/>
    </w:pPr>
    <w:rPr>
      <w:i/>
      <w:sz w:val="24"/>
    </w:rPr>
  </w:style>
  <w:style w:type="paragraph" w:customStyle="1" w:styleId="BlockQuotationFirst">
    <w:name w:val="Block Quotation First"/>
    <w:basedOn w:val="BlockQuotation"/>
    <w:next w:val="BlockQuotation"/>
    <w:rsid w:val="00437361"/>
    <w:pPr>
      <w:spacing w:before="120"/>
    </w:pPr>
  </w:style>
  <w:style w:type="paragraph" w:customStyle="1" w:styleId="BlockQuotationLast">
    <w:name w:val="Block Quotation Last"/>
    <w:basedOn w:val="BlockQuotation"/>
    <w:next w:val="BodyText"/>
    <w:rsid w:val="00437361"/>
    <w:pPr>
      <w:spacing w:after="240"/>
    </w:pPr>
  </w:style>
  <w:style w:type="paragraph" w:customStyle="1" w:styleId="ListBulletFirst">
    <w:name w:val="List Bullet First"/>
    <w:basedOn w:val="ListBullet"/>
    <w:next w:val="ListBullet"/>
    <w:rsid w:val="00437361"/>
    <w:pPr>
      <w:spacing w:before="80"/>
    </w:pPr>
  </w:style>
  <w:style w:type="paragraph" w:customStyle="1" w:styleId="ListBulletLast">
    <w:name w:val="List Bullet Last"/>
    <w:basedOn w:val="ListBullet"/>
    <w:next w:val="BodyText"/>
    <w:rsid w:val="00437361"/>
    <w:pPr>
      <w:spacing w:after="240"/>
    </w:pPr>
  </w:style>
  <w:style w:type="paragraph" w:customStyle="1" w:styleId="ListFirst">
    <w:name w:val="List First"/>
    <w:basedOn w:val="List"/>
    <w:next w:val="List"/>
    <w:rsid w:val="00437361"/>
    <w:pPr>
      <w:spacing w:before="80"/>
    </w:pPr>
  </w:style>
  <w:style w:type="paragraph" w:customStyle="1" w:styleId="ListLast">
    <w:name w:val="List Last"/>
    <w:basedOn w:val="List"/>
    <w:next w:val="BodyText"/>
    <w:rsid w:val="00437361"/>
    <w:pPr>
      <w:spacing w:after="240"/>
    </w:pPr>
  </w:style>
  <w:style w:type="paragraph" w:customStyle="1" w:styleId="ListNumberFirst">
    <w:name w:val="List Number First"/>
    <w:basedOn w:val="ListNumber"/>
    <w:next w:val="ListNumber"/>
    <w:rsid w:val="00437361"/>
    <w:pPr>
      <w:spacing w:before="80"/>
    </w:pPr>
  </w:style>
  <w:style w:type="paragraph" w:customStyle="1" w:styleId="ListNumberLast">
    <w:name w:val="List Number Last"/>
    <w:basedOn w:val="ListNumber"/>
    <w:next w:val="BodyText"/>
    <w:rsid w:val="00437361"/>
    <w:pPr>
      <w:spacing w:after="240"/>
    </w:pPr>
  </w:style>
  <w:style w:type="paragraph" w:customStyle="1" w:styleId="PartTitle">
    <w:name w:val="Part Title"/>
    <w:basedOn w:val="HeadingBase"/>
    <w:next w:val="PartSubtitle"/>
    <w:rsid w:val="00437361"/>
    <w:pPr>
      <w:spacing w:before="600"/>
      <w:jc w:val="center"/>
    </w:pPr>
  </w:style>
  <w:style w:type="paragraph" w:customStyle="1" w:styleId="HeadingBase">
    <w:name w:val="Heading Base"/>
    <w:basedOn w:val="Normal"/>
    <w:next w:val="BodyText"/>
    <w:rsid w:val="00437361"/>
    <w:pPr>
      <w:keepNext/>
      <w:keepLines/>
      <w:spacing w:before="240" w:after="120"/>
    </w:pPr>
    <w:rPr>
      <w:rFonts w:ascii="Arial" w:hAnsi="Arial"/>
      <w:b/>
      <w:kern w:val="28"/>
      <w:sz w:val="36"/>
    </w:rPr>
  </w:style>
  <w:style w:type="paragraph" w:customStyle="1" w:styleId="PartSubtitle">
    <w:name w:val="Part Subtitle"/>
    <w:basedOn w:val="Normal"/>
    <w:next w:val="BodyText"/>
    <w:rsid w:val="00437361"/>
    <w:pPr>
      <w:keepNext/>
      <w:spacing w:before="360" w:after="120"/>
      <w:jc w:val="center"/>
    </w:pPr>
    <w:rPr>
      <w:rFonts w:ascii="Arial" w:hAnsi="Arial"/>
      <w:i/>
      <w:kern w:val="28"/>
      <w:sz w:val="32"/>
    </w:rPr>
  </w:style>
  <w:style w:type="paragraph" w:styleId="BodyTextIndent">
    <w:name w:val="Body Text Indent"/>
    <w:basedOn w:val="BodyText"/>
    <w:rsid w:val="00437361"/>
    <w:pPr>
      <w:ind w:left="360"/>
    </w:pPr>
  </w:style>
  <w:style w:type="paragraph" w:styleId="ListContinue">
    <w:name w:val="List Continue"/>
    <w:basedOn w:val="List"/>
    <w:rsid w:val="00437361"/>
    <w:pPr>
      <w:spacing w:after="160"/>
    </w:pPr>
  </w:style>
  <w:style w:type="paragraph" w:styleId="List2">
    <w:name w:val="List 2"/>
    <w:basedOn w:val="Normal"/>
    <w:rsid w:val="00437361"/>
    <w:pPr>
      <w:ind w:left="720" w:hanging="360"/>
    </w:pPr>
  </w:style>
  <w:style w:type="paragraph" w:styleId="List3">
    <w:name w:val="List 3"/>
    <w:basedOn w:val="List"/>
    <w:rsid w:val="00437361"/>
    <w:pPr>
      <w:tabs>
        <w:tab w:val="left" w:pos="1440"/>
      </w:tabs>
      <w:ind w:left="1440"/>
    </w:pPr>
  </w:style>
  <w:style w:type="paragraph" w:styleId="List4">
    <w:name w:val="List 4"/>
    <w:basedOn w:val="List"/>
    <w:rsid w:val="00437361"/>
    <w:pPr>
      <w:tabs>
        <w:tab w:val="left" w:pos="1800"/>
      </w:tabs>
      <w:ind w:left="1800"/>
    </w:pPr>
  </w:style>
  <w:style w:type="paragraph" w:styleId="List5">
    <w:name w:val="List 5"/>
    <w:basedOn w:val="List"/>
    <w:rsid w:val="00437361"/>
    <w:pPr>
      <w:tabs>
        <w:tab w:val="left" w:pos="2160"/>
      </w:tabs>
      <w:ind w:left="2160"/>
    </w:pPr>
  </w:style>
  <w:style w:type="paragraph" w:styleId="ListNumber5">
    <w:name w:val="List Number 5"/>
    <w:basedOn w:val="ListNumber"/>
    <w:rsid w:val="00437361"/>
    <w:pPr>
      <w:ind w:left="2160"/>
    </w:pPr>
  </w:style>
  <w:style w:type="paragraph" w:styleId="ListNumber4">
    <w:name w:val="List Number 4"/>
    <w:basedOn w:val="ListNumber"/>
    <w:rsid w:val="00437361"/>
    <w:pPr>
      <w:ind w:left="1800"/>
    </w:pPr>
  </w:style>
  <w:style w:type="paragraph" w:styleId="ListNumber3">
    <w:name w:val="List Number 3"/>
    <w:basedOn w:val="ListNumber"/>
    <w:rsid w:val="00437361"/>
    <w:pPr>
      <w:ind w:left="1440"/>
    </w:pPr>
  </w:style>
  <w:style w:type="paragraph" w:styleId="ListNumber2">
    <w:name w:val="List Number 2"/>
    <w:basedOn w:val="ListNumber"/>
    <w:rsid w:val="00437361"/>
    <w:pPr>
      <w:ind w:left="1080"/>
    </w:pPr>
  </w:style>
  <w:style w:type="paragraph" w:styleId="ListBullet5">
    <w:name w:val="List Bullet 5"/>
    <w:basedOn w:val="ListBullet"/>
    <w:autoRedefine/>
    <w:rsid w:val="00437361"/>
    <w:pPr>
      <w:ind w:left="2160"/>
    </w:pPr>
  </w:style>
  <w:style w:type="paragraph" w:styleId="ListBullet4">
    <w:name w:val="List Bullet 4"/>
    <w:basedOn w:val="ListBullet"/>
    <w:autoRedefine/>
    <w:rsid w:val="00437361"/>
    <w:pPr>
      <w:ind w:left="1800"/>
    </w:pPr>
  </w:style>
  <w:style w:type="paragraph" w:styleId="ListBullet3">
    <w:name w:val="List Bullet 3"/>
    <w:basedOn w:val="Normal"/>
    <w:autoRedefine/>
    <w:rsid w:val="00437361"/>
    <w:pPr>
      <w:ind w:left="1080" w:hanging="360"/>
    </w:pPr>
  </w:style>
  <w:style w:type="paragraph" w:styleId="ListBullet2">
    <w:name w:val="List Bullet 2"/>
    <w:basedOn w:val="ListBullet"/>
    <w:autoRedefine/>
    <w:rsid w:val="00437361"/>
    <w:pPr>
      <w:ind w:left="1080"/>
    </w:pPr>
  </w:style>
  <w:style w:type="paragraph" w:styleId="ListContinue2">
    <w:name w:val="List Continue 2"/>
    <w:basedOn w:val="Normal"/>
    <w:rsid w:val="00437361"/>
    <w:pPr>
      <w:spacing w:after="120"/>
      <w:ind w:left="720"/>
    </w:pPr>
  </w:style>
  <w:style w:type="paragraph" w:customStyle="1" w:styleId="PartLabel">
    <w:name w:val="Part Label"/>
    <w:basedOn w:val="HeadingBase"/>
    <w:next w:val="Normal"/>
    <w:rsid w:val="00437361"/>
    <w:pPr>
      <w:spacing w:before="600" w:after="160"/>
      <w:jc w:val="center"/>
    </w:pPr>
    <w:rPr>
      <w:b w:val="0"/>
      <w:sz w:val="24"/>
      <w:u w:val="single"/>
    </w:rPr>
  </w:style>
  <w:style w:type="paragraph" w:customStyle="1" w:styleId="BodyTextKeep">
    <w:name w:val="Body Text Keep"/>
    <w:basedOn w:val="BodyText"/>
    <w:rsid w:val="00437361"/>
    <w:pPr>
      <w:keepNext/>
    </w:pPr>
  </w:style>
  <w:style w:type="character" w:styleId="Emphasis">
    <w:name w:val="Emphasis"/>
    <w:basedOn w:val="DefaultParagraphFont"/>
    <w:qFormat/>
    <w:rsid w:val="00437361"/>
    <w:rPr>
      <w:i/>
    </w:rPr>
  </w:style>
  <w:style w:type="paragraph" w:customStyle="1" w:styleId="Address">
    <w:name w:val="Address"/>
    <w:basedOn w:val="BodyText"/>
    <w:rsid w:val="00437361"/>
    <w:pPr>
      <w:keepLines/>
      <w:ind w:right="4320"/>
    </w:pPr>
  </w:style>
  <w:style w:type="character" w:styleId="CommentReference">
    <w:name w:val="annotation reference"/>
    <w:basedOn w:val="DefaultParagraphFont"/>
    <w:semiHidden/>
    <w:rsid w:val="00437361"/>
    <w:rPr>
      <w:sz w:val="16"/>
    </w:rPr>
  </w:style>
  <w:style w:type="paragraph" w:styleId="ListContinue3">
    <w:name w:val="List Continue 3"/>
    <w:basedOn w:val="ListContinue"/>
    <w:rsid w:val="00437361"/>
    <w:pPr>
      <w:ind w:left="1440"/>
    </w:pPr>
  </w:style>
  <w:style w:type="paragraph" w:styleId="ListContinue4">
    <w:name w:val="List Continue 4"/>
    <w:basedOn w:val="ListContinue"/>
    <w:rsid w:val="00437361"/>
    <w:pPr>
      <w:ind w:left="1800"/>
    </w:pPr>
  </w:style>
  <w:style w:type="paragraph" w:styleId="ListContinue5">
    <w:name w:val="List Continue 5"/>
    <w:basedOn w:val="ListContinue"/>
    <w:rsid w:val="00437361"/>
    <w:pPr>
      <w:ind w:left="2160"/>
    </w:pPr>
  </w:style>
  <w:style w:type="paragraph" w:styleId="MessageHeader">
    <w:name w:val="Message Header"/>
    <w:basedOn w:val="BodyText"/>
    <w:rsid w:val="00437361"/>
    <w:pPr>
      <w:keepLines/>
      <w:tabs>
        <w:tab w:val="left" w:pos="3600"/>
        <w:tab w:val="left" w:pos="4680"/>
      </w:tabs>
      <w:spacing w:after="240"/>
      <w:ind w:left="1080" w:right="2880" w:hanging="1080"/>
    </w:pPr>
    <w:rPr>
      <w:rFonts w:ascii="Arial" w:hAnsi="Arial"/>
    </w:rPr>
  </w:style>
  <w:style w:type="paragraph" w:styleId="BalloonText">
    <w:name w:val="Balloon Text"/>
    <w:basedOn w:val="Normal"/>
    <w:semiHidden/>
    <w:rsid w:val="00334C09"/>
    <w:rPr>
      <w:rFonts w:ascii="Lucida Grande" w:hAnsi="Lucida Grande"/>
      <w:sz w:val="18"/>
      <w:szCs w:val="18"/>
    </w:rPr>
  </w:style>
  <w:style w:type="paragraph" w:customStyle="1" w:styleId="Equation">
    <w:name w:val="Equation"/>
    <w:basedOn w:val="Normal"/>
    <w:rsid w:val="00437361"/>
    <w:pPr>
      <w:tabs>
        <w:tab w:val="left" w:pos="567"/>
        <w:tab w:val="right" w:pos="4678"/>
      </w:tabs>
      <w:spacing w:before="120" w:after="120"/>
      <w:jc w:val="left"/>
    </w:pPr>
    <w:rPr>
      <w:sz w:val="18"/>
    </w:rPr>
  </w:style>
  <w:style w:type="paragraph" w:styleId="Title">
    <w:name w:val="Title"/>
    <w:basedOn w:val="Normal"/>
    <w:qFormat/>
    <w:rsid w:val="00334C09"/>
    <w:pPr>
      <w:spacing w:before="100" w:after="360"/>
      <w:jc w:val="center"/>
    </w:pPr>
    <w:rPr>
      <w:b/>
      <w:caps/>
      <w:sz w:val="28"/>
      <w:lang w:val="fr-FR"/>
    </w:rPr>
  </w:style>
  <w:style w:type="paragraph" w:customStyle="1" w:styleId="Item">
    <w:name w:val="Item"/>
    <w:basedOn w:val="BodyText"/>
    <w:rsid w:val="00437361"/>
    <w:pPr>
      <w:ind w:left="360" w:right="288" w:hanging="360"/>
    </w:pPr>
  </w:style>
  <w:style w:type="paragraph" w:customStyle="1" w:styleId="Abstract">
    <w:name w:val="Abstract"/>
    <w:basedOn w:val="BodyText"/>
    <w:next w:val="BodyText"/>
    <w:rsid w:val="00437361"/>
  </w:style>
  <w:style w:type="paragraph" w:customStyle="1" w:styleId="NumItem">
    <w:name w:val="NumItem"/>
    <w:basedOn w:val="BodyText"/>
    <w:rsid w:val="00437361"/>
    <w:pPr>
      <w:numPr>
        <w:numId w:val="2"/>
      </w:numPr>
      <w:ind w:right="288"/>
    </w:pPr>
  </w:style>
  <w:style w:type="paragraph" w:customStyle="1" w:styleId="Affiliation">
    <w:name w:val="Affiliation"/>
    <w:basedOn w:val="Normal"/>
    <w:rsid w:val="00437361"/>
    <w:pPr>
      <w:jc w:val="center"/>
    </w:pPr>
    <w:rPr>
      <w:sz w:val="24"/>
    </w:rPr>
  </w:style>
  <w:style w:type="paragraph" w:customStyle="1" w:styleId="AbstractHeading">
    <w:name w:val="AbstractHeading"/>
    <w:basedOn w:val="Abstract"/>
    <w:rsid w:val="00437361"/>
    <w:pPr>
      <w:spacing w:after="120"/>
      <w:jc w:val="center"/>
    </w:pPr>
    <w:rPr>
      <w:b/>
    </w:rPr>
  </w:style>
  <w:style w:type="paragraph" w:customStyle="1" w:styleId="BodyTextNext">
    <w:name w:val="Body Text Next"/>
    <w:basedOn w:val="BodyText"/>
    <w:rsid w:val="00437361"/>
    <w:pPr>
      <w:spacing w:before="40"/>
      <w:ind w:firstLine="284"/>
    </w:pPr>
  </w:style>
  <w:style w:type="paragraph" w:styleId="Header">
    <w:name w:val="header"/>
    <w:basedOn w:val="Normal"/>
    <w:rsid w:val="00437361"/>
    <w:pPr>
      <w:tabs>
        <w:tab w:val="center" w:pos="4153"/>
        <w:tab w:val="right" w:pos="8306"/>
      </w:tabs>
    </w:pPr>
  </w:style>
  <w:style w:type="character" w:styleId="Hyperlink">
    <w:name w:val="Hyperlink"/>
    <w:basedOn w:val="DefaultParagraphFont"/>
    <w:rsid w:val="00437361"/>
    <w:rPr>
      <w:color w:val="0000FF"/>
      <w:u w:val="single"/>
    </w:rPr>
  </w:style>
  <w:style w:type="character" w:customStyle="1" w:styleId="Typewriter">
    <w:name w:val="Typewriter"/>
    <w:rsid w:val="00437361"/>
    <w:rPr>
      <w:rFonts w:ascii="Courier New" w:hAnsi="Courier New" w:cs="Times"/>
    </w:rPr>
  </w:style>
  <w:style w:type="character" w:customStyle="1" w:styleId="Italics">
    <w:name w:val="Italics"/>
    <w:rsid w:val="00437361"/>
    <w:rPr>
      <w:i/>
      <w:iCs/>
    </w:rPr>
  </w:style>
  <w:style w:type="paragraph" w:customStyle="1" w:styleId="Section">
    <w:name w:val="Section"/>
    <w:rsid w:val="00437361"/>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437361"/>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437361"/>
    <w:pPr>
      <w:widowControl w:val="0"/>
      <w:autoSpaceDE w:val="0"/>
      <w:autoSpaceDN w:val="0"/>
      <w:adjustRightInd w:val="0"/>
      <w:outlineLvl w:val="2"/>
    </w:pPr>
    <w:rPr>
      <w:rFonts w:ascii="Arial" w:hAnsi="Arial" w:cs="Arial"/>
      <w:b/>
      <w:bCs/>
      <w:sz w:val="28"/>
      <w:szCs w:val="28"/>
      <w:lang w:val="es-ES" w:eastAsia="es-ES"/>
    </w:rPr>
  </w:style>
  <w:style w:type="character" w:styleId="FollowedHyperlink">
    <w:name w:val="FollowedHyperlink"/>
    <w:basedOn w:val="DefaultParagraphFont"/>
    <w:rsid w:val="00437361"/>
    <w:rPr>
      <w:color w:val="800080"/>
      <w:u w:val="single"/>
    </w:rPr>
  </w:style>
  <w:style w:type="character" w:customStyle="1" w:styleId="AffiliationCar">
    <w:name w:val="Affiliation Car"/>
    <w:basedOn w:val="DefaultParagraphFont"/>
    <w:rsid w:val="00437361"/>
    <w:rPr>
      <w:noProof w:val="0"/>
      <w:sz w:val="24"/>
      <w:lang w:val="en-US" w:eastAsia="en-US" w:bidi="ar-SA"/>
    </w:rPr>
  </w:style>
  <w:style w:type="table" w:styleId="TableGrid">
    <w:name w:val="Table Grid"/>
    <w:basedOn w:val="TableNormal"/>
    <w:rsid w:val="00601D0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3775EE"/>
    <w:pPr>
      <w:shd w:val="clear" w:color="auto" w:fill="C6D5EC"/>
    </w:pPr>
    <w:rPr>
      <w:rFonts w:ascii="Lucida Grande" w:hAnsi="Lucida Grande"/>
      <w:sz w:val="24"/>
      <w:szCs w:val="24"/>
    </w:rPr>
  </w:style>
  <w:style w:type="paragraph" w:customStyle="1" w:styleId="FirstParagraph">
    <w:name w:val="First Paragraph"/>
    <w:basedOn w:val="BodyText"/>
    <w:rsid w:val="00437361"/>
    <w:rPr>
      <w:lang w:val="en-GB"/>
    </w:rPr>
  </w:style>
  <w:style w:type="paragraph" w:customStyle="1" w:styleId="Otherparagraphs">
    <w:name w:val="Other paragraphs"/>
    <w:basedOn w:val="BodyText"/>
    <w:rsid w:val="00437361"/>
    <w:rPr>
      <w:lang w:val="en-GB"/>
    </w:rPr>
  </w:style>
  <w:style w:type="paragraph" w:customStyle="1" w:styleId="Rfrence">
    <w:name w:val="Référence"/>
    <w:basedOn w:val="BodyText"/>
    <w:rsid w:val="00334C09"/>
    <w:pPr>
      <w:numPr>
        <w:numId w:val="3"/>
      </w:numPr>
      <w:tabs>
        <w:tab w:val="clear" w:pos="720"/>
        <w:tab w:val="num" w:pos="284"/>
      </w:tabs>
      <w:suppressAutoHyphens/>
      <w:ind w:left="284" w:hanging="284"/>
    </w:pPr>
  </w:style>
  <w:style w:type="character" w:customStyle="1" w:styleId="BodyTextChar">
    <w:name w:val="Body Text Char"/>
    <w:basedOn w:val="DefaultParagraphFont"/>
    <w:link w:val="BodyText"/>
    <w:rsid w:val="00D76454"/>
    <w:rPr>
      <w:lang w:val="fr-FR"/>
    </w:rPr>
  </w:style>
  <w:style w:type="character" w:customStyle="1" w:styleId="FootnoteTextChar">
    <w:name w:val="Footnote Text Char"/>
    <w:basedOn w:val="DefaultParagraphFont"/>
    <w:link w:val="FootnoteText"/>
    <w:semiHidden/>
    <w:rsid w:val="00D76454"/>
    <w:rPr>
      <w:lang w:val="en-US"/>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oleObject" Target="embeddings/Microsoft_Equation1.bin"/><Relationship Id="rId13" Type="http://schemas.openxmlformats.org/officeDocument/2006/relationships/header" Target="header3.xm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printerSettings" Target="printerSettings/printerSettings1.bin"/><Relationship Id="rId9" Type="http://schemas.openxmlformats.org/officeDocument/2006/relationships/image" Target="media/image1.pdf"/><Relationship Id="rId1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Mac%20Book%20HD:Users:jln:Downloads:JIM-Template-Final-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JIM-Template-Final-Word.dot</Template>
  <TotalTime>115</TotalTime>
  <Pages>2</Pages>
  <Words>658</Words>
  <Characters>3753</Characters>
  <Application>Microsoft Word 12.0.0</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4608</CharactersWithSpaces>
  <SharedDoc>false</SharedDoc>
  <HyperlinkBase/>
  <HLinks>
    <vt:vector size="6" baseType="variant">
      <vt:variant>
        <vt:i4>7929971</vt:i4>
      </vt:variant>
      <vt:variant>
        <vt:i4>5324</vt:i4>
      </vt:variant>
      <vt:variant>
        <vt:i4>1025</vt:i4>
      </vt:variant>
      <vt:variant>
        <vt:i4>1</vt:i4>
      </vt:variant>
      <vt:variant>
        <vt:lpwstr>figure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Rabin</dc:creator>
  <cp:keywords/>
  <dc:description/>
  <cp:lastModifiedBy>Julien Rabin</cp:lastModifiedBy>
  <cp:revision>9</cp:revision>
  <cp:lastPrinted>2009-02-23T12:03:00Z</cp:lastPrinted>
  <dcterms:created xsi:type="dcterms:W3CDTF">2010-02-25T08:33:00Z</dcterms:created>
  <dcterms:modified xsi:type="dcterms:W3CDTF">2010-02-25T11:25:00Z</dcterms:modified>
  <cp:category/>
</cp:coreProperties>
</file>